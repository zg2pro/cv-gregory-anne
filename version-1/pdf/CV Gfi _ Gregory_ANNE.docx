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AD1" w:rsidRDefault="00C74AD1" w:rsidP="00AE26C3">
      <w:pPr>
        <w:rPr>
          <w:rStyle w:val="PrenomNom"/>
          <w:color w:val="58585A"/>
        </w:rPr>
      </w:pPr>
    </w:p>
    <w:p w:rsidR="00AE26C3" w:rsidRDefault="00F74706" w:rsidP="009154A4">
      <w:pPr>
        <w:pStyle w:val="Prenom-Nom"/>
        <w:rPr>
          <w:rStyle w:val="PrenomNom"/>
          <w:color w:val="58585A"/>
        </w:rPr>
      </w:pPr>
      <w:r>
        <w:rPr>
          <w:rStyle w:val="PrenomNom"/>
          <w:caps w:val="0"/>
          <w:color w:val="58585A"/>
        </w:rPr>
        <w:t>Grégory</w:t>
      </w:r>
      <w:r w:rsidR="007065CB" w:rsidRPr="007065CB">
        <w:rPr>
          <w:rStyle w:val="PrenomNom"/>
          <w:caps w:val="0"/>
          <w:color w:val="58585A"/>
        </w:rPr>
        <w:t xml:space="preserve"> </w:t>
      </w:r>
      <w:r>
        <w:rPr>
          <w:rStyle w:val="PrenomNom"/>
          <w:caps w:val="0"/>
          <w:color w:val="58585A"/>
        </w:rPr>
        <w:t>ANNE</w:t>
      </w:r>
    </w:p>
    <w:p w:rsidR="003F357B" w:rsidRPr="009154A4" w:rsidRDefault="00F74706" w:rsidP="009154A4">
      <w:pPr>
        <w:pStyle w:val="Sous-titre"/>
        <w:divId w:val="1170676097"/>
        <w:rPr>
          <w:rStyle w:val="PosteCarCar"/>
          <w:b w:val="0"/>
          <w:color w:val="808080"/>
          <w:sz w:val="32"/>
          <w:szCs w:val="32"/>
        </w:rPr>
      </w:pPr>
      <w:r>
        <w:rPr>
          <w:rStyle w:val="PosteCarCar"/>
          <w:b w:val="0"/>
          <w:color w:val="808080"/>
          <w:sz w:val="32"/>
          <w:szCs w:val="32"/>
        </w:rPr>
        <w:t>Chef de Projet Environnements Java</w:t>
      </w:r>
    </w:p>
    <w:p w:rsidR="003230C1" w:rsidRDefault="009F3275" w:rsidP="00033461">
      <w:pPr>
        <w:pStyle w:val="Titre1"/>
        <w:divId w:val="1170676097"/>
      </w:pPr>
      <w:r>
        <w:object w:dxaOrig="10790" w:dyaOrig="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75pt" o:ole="">
            <v:imagedata r:id="rId7" o:title=""/>
          </v:shape>
          <o:OLEObject Type="Embed" ProgID="Photoshop.Image.55" ShapeID="_x0000_i1025" DrawAspect="Content" ObjectID="_1505763359" r:id="rId8">
            <o:FieldCodes>\s</o:FieldCodes>
          </o:OLEObject>
        </w:object>
      </w:r>
    </w:p>
    <w:p w:rsidR="003F357B" w:rsidRPr="009154A4" w:rsidRDefault="003F357B" w:rsidP="009154A4">
      <w:pPr>
        <w:pStyle w:val="Titre1"/>
        <w:divId w:val="1170676097"/>
      </w:pPr>
      <w:r w:rsidRPr="009154A4">
        <w:t>FORMATION</w:t>
      </w:r>
      <w:r w:rsidR="00255557" w:rsidRPr="009154A4">
        <w:t>S</w:t>
      </w:r>
    </w:p>
    <w:p w:rsidR="007065CB" w:rsidRPr="005D233A" w:rsidRDefault="007065CB" w:rsidP="007065CB">
      <w:pPr>
        <w:divId w:val="1170676097"/>
        <w:rPr>
          <w:rFonts w:cs="Arial"/>
          <w:szCs w:val="20"/>
        </w:rPr>
      </w:pPr>
      <w:r w:rsidRPr="005D233A">
        <w:rPr>
          <w:rFonts w:cs="Arial"/>
          <w:szCs w:val="20"/>
        </w:rPr>
        <w:t xml:space="preserve">• </w:t>
      </w:r>
      <w:r w:rsidRPr="005D233A">
        <w:rPr>
          <w:rFonts w:cs="Arial"/>
          <w:b/>
          <w:bCs/>
          <w:color w:val="000000"/>
          <w:szCs w:val="20"/>
        </w:rPr>
        <w:t>201</w:t>
      </w:r>
      <w:r w:rsidR="00F74706">
        <w:rPr>
          <w:rFonts w:cs="Arial"/>
          <w:b/>
          <w:bCs/>
          <w:color w:val="000000"/>
          <w:szCs w:val="20"/>
        </w:rPr>
        <w:t>3</w:t>
      </w:r>
      <w:r w:rsidRPr="005D233A">
        <w:rPr>
          <w:rFonts w:cs="Arial"/>
          <w:szCs w:val="20"/>
        </w:rPr>
        <w:t xml:space="preserve"> : </w:t>
      </w:r>
      <w:r w:rsidR="009654C0">
        <w:rPr>
          <w:rFonts w:cs="Arial"/>
          <w:szCs w:val="20"/>
        </w:rPr>
        <w:t>Formation</w:t>
      </w:r>
      <w:r w:rsidR="00F74706">
        <w:rPr>
          <w:rFonts w:cs="Arial"/>
          <w:szCs w:val="20"/>
        </w:rPr>
        <w:t xml:space="preserve"> Méthode Agile Scrum - ORSYS</w:t>
      </w:r>
    </w:p>
    <w:p w:rsidR="00F74706" w:rsidRDefault="007065CB" w:rsidP="007065CB">
      <w:pPr>
        <w:divId w:val="1170676097"/>
        <w:rPr>
          <w:rFonts w:cs="Arial"/>
          <w:szCs w:val="20"/>
        </w:rPr>
      </w:pPr>
      <w:r w:rsidRPr="005D233A">
        <w:rPr>
          <w:rFonts w:cs="Arial"/>
          <w:szCs w:val="20"/>
        </w:rPr>
        <w:t xml:space="preserve">• </w:t>
      </w:r>
      <w:r w:rsidR="00F74706">
        <w:rPr>
          <w:rFonts w:cs="Arial"/>
          <w:b/>
          <w:bCs/>
          <w:color w:val="000000"/>
          <w:szCs w:val="20"/>
        </w:rPr>
        <w:t>20</w:t>
      </w:r>
      <w:r w:rsidRPr="005D233A">
        <w:rPr>
          <w:rFonts w:cs="Arial"/>
          <w:b/>
          <w:bCs/>
          <w:color w:val="000000"/>
          <w:szCs w:val="20"/>
        </w:rPr>
        <w:t>0</w:t>
      </w:r>
      <w:r w:rsidR="00F74706">
        <w:rPr>
          <w:rFonts w:cs="Arial"/>
          <w:b/>
          <w:bCs/>
          <w:color w:val="000000"/>
          <w:szCs w:val="20"/>
        </w:rPr>
        <w:t>9</w:t>
      </w:r>
      <w:r w:rsidRPr="005D233A">
        <w:rPr>
          <w:rFonts w:cs="Arial"/>
          <w:szCs w:val="20"/>
        </w:rPr>
        <w:t xml:space="preserve"> : </w:t>
      </w:r>
      <w:r w:rsidR="00F74706">
        <w:rPr>
          <w:rFonts w:cs="Arial"/>
          <w:szCs w:val="20"/>
        </w:rPr>
        <w:t xml:space="preserve">Master 2 Sciences de l’Information et des Systèmes, </w:t>
      </w:r>
    </w:p>
    <w:p w:rsidR="007065CB" w:rsidRPr="005D233A" w:rsidRDefault="00F74706" w:rsidP="007065CB">
      <w:pPr>
        <w:divId w:val="1170676097"/>
        <w:rPr>
          <w:rFonts w:cs="Arial"/>
          <w:szCs w:val="20"/>
        </w:rPr>
      </w:pPr>
      <w:r>
        <w:rPr>
          <w:rFonts w:cs="Arial"/>
          <w:szCs w:val="20"/>
        </w:rPr>
        <w:t>Spécialité Génie Logiciel, Université Aix-Marseille III (Mention Bien)</w:t>
      </w:r>
    </w:p>
    <w:p w:rsidR="003F357B" w:rsidRPr="005D233A" w:rsidRDefault="007065CB" w:rsidP="007065CB">
      <w:pPr>
        <w:divId w:val="1170676097"/>
        <w:rPr>
          <w:rFonts w:cs="Arial"/>
          <w:szCs w:val="20"/>
        </w:rPr>
      </w:pPr>
      <w:r w:rsidRPr="005D233A">
        <w:rPr>
          <w:rFonts w:cs="Arial"/>
          <w:szCs w:val="20"/>
        </w:rPr>
        <w:t xml:space="preserve">• </w:t>
      </w:r>
      <w:r w:rsidRPr="005D233A">
        <w:rPr>
          <w:rFonts w:cs="Arial"/>
          <w:b/>
          <w:bCs/>
          <w:color w:val="000000"/>
          <w:szCs w:val="20"/>
        </w:rPr>
        <w:t>200</w:t>
      </w:r>
      <w:r w:rsidR="00F74706">
        <w:rPr>
          <w:rFonts w:cs="Arial"/>
          <w:b/>
          <w:bCs/>
          <w:color w:val="000000"/>
          <w:szCs w:val="20"/>
        </w:rPr>
        <w:t>7</w:t>
      </w:r>
      <w:r w:rsidRPr="005D233A">
        <w:rPr>
          <w:rFonts w:cs="Arial"/>
          <w:szCs w:val="20"/>
        </w:rPr>
        <w:t xml:space="preserve"> : </w:t>
      </w:r>
      <w:r w:rsidR="00F74706">
        <w:rPr>
          <w:rFonts w:cs="Arial"/>
          <w:szCs w:val="20"/>
        </w:rPr>
        <w:t>Licence 3 Sciences et Technologies</w:t>
      </w:r>
    </w:p>
    <w:p w:rsidR="003F357B" w:rsidRDefault="00531E05" w:rsidP="00033461">
      <w:pPr>
        <w:pStyle w:val="Titre1"/>
        <w:divId w:val="1170676097"/>
      </w:pPr>
      <w:r>
        <w:t>SAVOIR</w:t>
      </w:r>
      <w:r w:rsidR="00255557">
        <w:t>-FAIRE</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3495"/>
        <w:gridCol w:w="6255"/>
      </w:tblGrid>
      <w:tr w:rsidR="003F357B">
        <w:trPr>
          <w:divId w:val="1170676097"/>
          <w:tblCellSpacing w:w="15" w:type="dxa"/>
        </w:trPr>
        <w:tc>
          <w:tcPr>
            <w:tcW w:w="3450" w:type="dxa"/>
          </w:tcPr>
          <w:p w:rsidR="003F357B" w:rsidRDefault="003F357B">
            <w:pPr>
              <w:rPr>
                <w:rFonts w:cs="Arial"/>
                <w:b/>
                <w:bCs/>
                <w:szCs w:val="21"/>
              </w:rPr>
            </w:pPr>
            <w:r w:rsidRPr="00B24E54">
              <w:rPr>
                <w:rFonts w:cs="Arial"/>
                <w:b/>
                <w:bCs/>
                <w:color w:val="0D0D0D" w:themeColor="text1" w:themeTint="F2"/>
                <w:szCs w:val="21"/>
              </w:rPr>
              <w:t>Compétences fonctionnelles :</w:t>
            </w:r>
          </w:p>
        </w:tc>
        <w:tc>
          <w:tcPr>
            <w:tcW w:w="0" w:type="auto"/>
            <w:vAlign w:val="center"/>
          </w:tcPr>
          <w:p w:rsidR="003F357B" w:rsidRPr="000E2F50" w:rsidRDefault="00FE52E1" w:rsidP="00FE52E1">
            <w:pPr>
              <w:rPr>
                <w:rFonts w:cs="Arial"/>
                <w:szCs w:val="21"/>
              </w:rPr>
            </w:pPr>
            <w:r>
              <w:rPr>
                <w:rFonts w:cs="Arial"/>
                <w:szCs w:val="21"/>
              </w:rPr>
              <w:t>Banque / Assurances / Energie / Transport / Retail</w:t>
            </w:r>
          </w:p>
        </w:tc>
      </w:tr>
      <w:tr w:rsidR="003F357B">
        <w:trPr>
          <w:divId w:val="1170676097"/>
          <w:tblCellSpacing w:w="15" w:type="dxa"/>
        </w:trPr>
        <w:tc>
          <w:tcPr>
            <w:tcW w:w="3450" w:type="dxa"/>
          </w:tcPr>
          <w:p w:rsidR="003F357B" w:rsidRDefault="00001271" w:rsidP="00001271">
            <w:pPr>
              <w:rPr>
                <w:rFonts w:cs="Arial"/>
                <w:b/>
                <w:bCs/>
                <w:szCs w:val="21"/>
              </w:rPr>
            </w:pPr>
            <w:r w:rsidRPr="00B24E54">
              <w:rPr>
                <w:rFonts w:cs="Arial"/>
                <w:b/>
                <w:bCs/>
                <w:color w:val="0D0D0D" w:themeColor="text1" w:themeTint="F2"/>
                <w:szCs w:val="21"/>
              </w:rPr>
              <w:t xml:space="preserve">Compétences </w:t>
            </w:r>
            <w:r>
              <w:rPr>
                <w:rFonts w:cs="Arial"/>
                <w:b/>
                <w:bCs/>
                <w:color w:val="0D0D0D" w:themeColor="text1" w:themeTint="F2"/>
                <w:szCs w:val="21"/>
              </w:rPr>
              <w:t xml:space="preserve">opérationnelles </w:t>
            </w:r>
            <w:r w:rsidR="003F357B" w:rsidRPr="00B24E54">
              <w:rPr>
                <w:rFonts w:cs="Arial"/>
                <w:b/>
                <w:bCs/>
                <w:color w:val="0D0D0D" w:themeColor="text1" w:themeTint="F2"/>
                <w:szCs w:val="21"/>
              </w:rPr>
              <w:t>:</w:t>
            </w:r>
          </w:p>
        </w:tc>
        <w:tc>
          <w:tcPr>
            <w:tcW w:w="0" w:type="auto"/>
            <w:vAlign w:val="center"/>
          </w:tcPr>
          <w:p w:rsidR="003F357B" w:rsidRPr="000E2F50" w:rsidRDefault="00FE52E1" w:rsidP="00FE52E1">
            <w:pPr>
              <w:rPr>
                <w:rFonts w:cs="Arial"/>
                <w:szCs w:val="21"/>
              </w:rPr>
            </w:pPr>
            <w:r>
              <w:rPr>
                <w:rFonts w:cs="Arial"/>
                <w:szCs w:val="20"/>
              </w:rPr>
              <w:t>Gestion de Projet, Gestion de Qualité, Méthodologies de spécification, Programmation, Administration serveur Linux</w:t>
            </w:r>
          </w:p>
        </w:tc>
      </w:tr>
    </w:tbl>
    <w:p w:rsidR="003F357B" w:rsidRDefault="003F357B">
      <w:pPr>
        <w:divId w:val="1170676097"/>
      </w:pPr>
    </w:p>
    <w:p w:rsidR="003F357B" w:rsidRDefault="00255557" w:rsidP="00033461">
      <w:pPr>
        <w:pStyle w:val="Titre1"/>
        <w:divId w:val="1170676097"/>
      </w:pPr>
      <w:r>
        <w:t>COMP</w:t>
      </w:r>
      <w:r w:rsidR="000E2F50">
        <w:t>É</w:t>
      </w:r>
      <w:r>
        <w:t>TENCES TECHNIQUES</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rsidRPr="009154A4">
        <w:trPr>
          <w:divId w:val="1170676097"/>
          <w:tblCellSpacing w:w="15" w:type="dxa"/>
        </w:trPr>
        <w:tc>
          <w:tcPr>
            <w:tcW w:w="1250" w:type="pct"/>
            <w:noWrap/>
          </w:tcPr>
          <w:p w:rsidR="003F357B" w:rsidRDefault="007065CB">
            <w:pPr>
              <w:rPr>
                <w:rFonts w:cs="Arial"/>
                <w:sz w:val="18"/>
                <w:szCs w:val="18"/>
              </w:rPr>
            </w:pPr>
            <w:r>
              <w:rPr>
                <w:rFonts w:cs="Arial"/>
                <w:b/>
                <w:bCs/>
                <w:color w:val="000000"/>
                <w:sz w:val="18"/>
                <w:szCs w:val="18"/>
              </w:rPr>
              <w:t>MODELISATION</w:t>
            </w:r>
            <w:r w:rsidR="003F357B">
              <w:rPr>
                <w:rFonts w:cs="Arial"/>
                <w:b/>
                <w:bCs/>
                <w:color w:val="000000"/>
                <w:sz w:val="18"/>
                <w:szCs w:val="18"/>
              </w:rPr>
              <w:t xml:space="preserve"> : </w:t>
            </w:r>
          </w:p>
        </w:tc>
        <w:tc>
          <w:tcPr>
            <w:tcW w:w="0" w:type="auto"/>
            <w:vAlign w:val="center"/>
          </w:tcPr>
          <w:p w:rsidR="003F357B" w:rsidRPr="000E2F50" w:rsidRDefault="00CE1C50" w:rsidP="00CE1C50">
            <w:pPr>
              <w:rPr>
                <w:rFonts w:cs="Arial"/>
                <w:sz w:val="18"/>
                <w:szCs w:val="18"/>
                <w:lang w:val="en-US"/>
              </w:rPr>
            </w:pPr>
            <w:r>
              <w:rPr>
                <w:szCs w:val="18"/>
              </w:rPr>
              <w:t>UML, SADT</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trPr>
          <w:divId w:val="1170676097"/>
          <w:tblCellSpacing w:w="15" w:type="dxa"/>
        </w:trPr>
        <w:tc>
          <w:tcPr>
            <w:tcW w:w="1250" w:type="pct"/>
            <w:noWrap/>
          </w:tcPr>
          <w:p w:rsidR="003F357B" w:rsidRDefault="003F357B">
            <w:pPr>
              <w:rPr>
                <w:rFonts w:cs="Arial"/>
                <w:sz w:val="18"/>
                <w:szCs w:val="18"/>
              </w:rPr>
            </w:pPr>
            <w:r>
              <w:rPr>
                <w:rFonts w:cs="Arial"/>
                <w:b/>
                <w:bCs/>
                <w:color w:val="000000"/>
                <w:sz w:val="18"/>
                <w:szCs w:val="18"/>
              </w:rPr>
              <w:t xml:space="preserve">LANGAGES / AGL : </w:t>
            </w:r>
          </w:p>
        </w:tc>
        <w:tc>
          <w:tcPr>
            <w:tcW w:w="0" w:type="auto"/>
            <w:vAlign w:val="center"/>
          </w:tcPr>
          <w:p w:rsidR="003F357B" w:rsidRPr="000E2F50" w:rsidRDefault="00CE1C50">
            <w:pPr>
              <w:rPr>
                <w:rFonts w:cs="Arial"/>
                <w:sz w:val="18"/>
                <w:szCs w:val="18"/>
              </w:rPr>
            </w:pPr>
            <w:r>
              <w:rPr>
                <w:rFonts w:cs="Arial"/>
                <w:szCs w:val="18"/>
              </w:rPr>
              <w:t xml:space="preserve">Frameworks Java EE </w:t>
            </w:r>
            <w:r>
              <w:t>(Spring</w:t>
            </w:r>
            <w:del w:id="0" w:author="Gregory Anne" w:date="2015-10-07T21:49:00Z">
              <w:r w:rsidDel="00032F6E">
                <w:delText>MVC</w:delText>
              </w:r>
            </w:del>
            <w:r>
              <w:t>, JSF, EJB, JPA), Lucene, Signature électronique (Keynectis), Glassfish, Jboss et Tomcat, SQL, XML, Javascript (AngularJs)</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rsidRPr="00032F6E">
        <w:trPr>
          <w:divId w:val="1170676097"/>
          <w:tblCellSpacing w:w="15" w:type="dxa"/>
        </w:trPr>
        <w:tc>
          <w:tcPr>
            <w:tcW w:w="1250" w:type="pct"/>
            <w:noWrap/>
          </w:tcPr>
          <w:p w:rsidR="003F357B" w:rsidRDefault="007065CB">
            <w:pPr>
              <w:rPr>
                <w:rFonts w:cs="Arial"/>
                <w:sz w:val="18"/>
                <w:szCs w:val="18"/>
              </w:rPr>
            </w:pPr>
            <w:r>
              <w:rPr>
                <w:rFonts w:cs="Arial"/>
                <w:b/>
                <w:bCs/>
                <w:color w:val="000000"/>
                <w:sz w:val="18"/>
                <w:szCs w:val="18"/>
              </w:rPr>
              <w:t>ENVIRONNEMENTS</w:t>
            </w:r>
            <w:r w:rsidR="003F357B">
              <w:rPr>
                <w:rFonts w:cs="Arial"/>
                <w:b/>
                <w:bCs/>
                <w:color w:val="000000"/>
                <w:sz w:val="18"/>
                <w:szCs w:val="18"/>
              </w:rPr>
              <w:t xml:space="preserve"> : </w:t>
            </w:r>
          </w:p>
        </w:tc>
        <w:tc>
          <w:tcPr>
            <w:tcW w:w="0" w:type="auto"/>
            <w:vAlign w:val="center"/>
          </w:tcPr>
          <w:p w:rsidR="003F357B" w:rsidRPr="008E14BF" w:rsidRDefault="00CE1C50">
            <w:pPr>
              <w:rPr>
                <w:rFonts w:cs="Arial"/>
                <w:sz w:val="18"/>
                <w:szCs w:val="18"/>
                <w:lang w:val="en-US"/>
              </w:rPr>
            </w:pPr>
            <w:r>
              <w:rPr>
                <w:rFonts w:cs="Arial"/>
                <w:szCs w:val="18"/>
                <w:lang w:val="en-US"/>
              </w:rPr>
              <w:t>Eclipse et N</w:t>
            </w:r>
            <w:ins w:id="1" w:author="Gregory Anne" w:date="2015-10-07T22:40:00Z">
              <w:r w:rsidR="005A764C">
                <w:rPr>
                  <w:rFonts w:cs="Arial"/>
                  <w:szCs w:val="18"/>
                  <w:lang w:val="en-US"/>
                </w:rPr>
                <w:t>e</w:t>
              </w:r>
            </w:ins>
            <w:del w:id="2" w:author="Gregory Anne" w:date="2015-10-07T22:40:00Z">
              <w:r w:rsidDel="005A764C">
                <w:rPr>
                  <w:rFonts w:cs="Arial"/>
                  <w:szCs w:val="18"/>
                  <w:lang w:val="en-US"/>
                </w:rPr>
                <w:delText>a</w:delText>
              </w:r>
            </w:del>
            <w:r>
              <w:rPr>
                <w:rFonts w:cs="Arial"/>
                <w:szCs w:val="18"/>
                <w:lang w:val="en-US"/>
              </w:rPr>
              <w:t>tbeans, Talend, Maven, Jenkins, Sonar, Selenium ,Testlink, Mantis, Ms Office (project)</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trPr>
          <w:divId w:val="1170676097"/>
          <w:tblCellSpacing w:w="15" w:type="dxa"/>
        </w:trPr>
        <w:tc>
          <w:tcPr>
            <w:tcW w:w="1250" w:type="pct"/>
            <w:noWrap/>
          </w:tcPr>
          <w:p w:rsidR="003F357B" w:rsidRDefault="003F357B">
            <w:pPr>
              <w:rPr>
                <w:rFonts w:cs="Arial"/>
                <w:sz w:val="18"/>
                <w:szCs w:val="18"/>
              </w:rPr>
            </w:pPr>
            <w:r>
              <w:rPr>
                <w:rFonts w:cs="Arial"/>
                <w:b/>
                <w:bCs/>
                <w:color w:val="000000"/>
                <w:sz w:val="18"/>
                <w:szCs w:val="18"/>
              </w:rPr>
              <w:t xml:space="preserve">SYSTÈMES : </w:t>
            </w:r>
          </w:p>
        </w:tc>
        <w:tc>
          <w:tcPr>
            <w:tcW w:w="0" w:type="auto"/>
            <w:vAlign w:val="center"/>
          </w:tcPr>
          <w:p w:rsidR="003F357B" w:rsidRPr="000E2F50" w:rsidRDefault="00CE1C50">
            <w:pPr>
              <w:rPr>
                <w:rFonts w:cs="Arial"/>
                <w:sz w:val="18"/>
                <w:szCs w:val="18"/>
              </w:rPr>
            </w:pPr>
            <w:r>
              <w:rPr>
                <w:rFonts w:cs="Arial"/>
                <w:szCs w:val="18"/>
              </w:rPr>
              <w:t>Windows, Linux</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trPr>
          <w:divId w:val="1170676097"/>
          <w:tblCellSpacing w:w="15" w:type="dxa"/>
        </w:trPr>
        <w:tc>
          <w:tcPr>
            <w:tcW w:w="1250" w:type="pct"/>
            <w:noWrap/>
          </w:tcPr>
          <w:p w:rsidR="003F357B" w:rsidRDefault="007065CB">
            <w:pPr>
              <w:rPr>
                <w:rFonts w:cs="Arial"/>
                <w:sz w:val="18"/>
                <w:szCs w:val="18"/>
              </w:rPr>
            </w:pPr>
            <w:r>
              <w:rPr>
                <w:rFonts w:cs="Arial"/>
                <w:b/>
                <w:bCs/>
                <w:color w:val="000000"/>
                <w:sz w:val="18"/>
                <w:szCs w:val="18"/>
              </w:rPr>
              <w:t>METHODOLOGIE</w:t>
            </w:r>
            <w:r w:rsidR="003F357B">
              <w:rPr>
                <w:rFonts w:cs="Arial"/>
                <w:b/>
                <w:bCs/>
                <w:color w:val="000000"/>
                <w:sz w:val="18"/>
                <w:szCs w:val="18"/>
              </w:rPr>
              <w:t xml:space="preserve"> : </w:t>
            </w:r>
          </w:p>
        </w:tc>
        <w:tc>
          <w:tcPr>
            <w:tcW w:w="0" w:type="auto"/>
            <w:vAlign w:val="center"/>
          </w:tcPr>
          <w:p w:rsidR="003F357B" w:rsidRPr="000E2F50" w:rsidRDefault="00CE1C50">
            <w:pPr>
              <w:rPr>
                <w:rFonts w:cs="Arial"/>
                <w:sz w:val="18"/>
                <w:szCs w:val="18"/>
              </w:rPr>
            </w:pPr>
            <w:r>
              <w:rPr>
                <w:rFonts w:cs="Arial"/>
                <w:szCs w:val="18"/>
              </w:rPr>
              <w:t>V, Agile Scrum, RUP</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trPr>
          <w:divId w:val="1170676097"/>
          <w:tblCellSpacing w:w="15" w:type="dxa"/>
        </w:trPr>
        <w:tc>
          <w:tcPr>
            <w:tcW w:w="1250" w:type="pct"/>
            <w:noWrap/>
          </w:tcPr>
          <w:p w:rsidR="003F357B" w:rsidRDefault="003F357B">
            <w:pPr>
              <w:rPr>
                <w:rFonts w:cs="Arial"/>
                <w:sz w:val="18"/>
                <w:szCs w:val="18"/>
              </w:rPr>
            </w:pPr>
            <w:r>
              <w:rPr>
                <w:rFonts w:cs="Arial"/>
                <w:b/>
                <w:bCs/>
                <w:color w:val="000000"/>
                <w:sz w:val="18"/>
                <w:szCs w:val="18"/>
              </w:rPr>
              <w:t xml:space="preserve">BASES DE DONNÉES : </w:t>
            </w:r>
          </w:p>
        </w:tc>
        <w:tc>
          <w:tcPr>
            <w:tcW w:w="0" w:type="auto"/>
            <w:vAlign w:val="center"/>
          </w:tcPr>
          <w:p w:rsidR="003F357B" w:rsidRPr="000E2F50" w:rsidRDefault="00CE1C50">
            <w:pPr>
              <w:rPr>
                <w:rFonts w:cs="Arial"/>
                <w:sz w:val="18"/>
                <w:szCs w:val="18"/>
              </w:rPr>
            </w:pPr>
            <w:r>
              <w:rPr>
                <w:szCs w:val="18"/>
              </w:rPr>
              <w:t>ORACLE, PostgresSQL, MySQL, SQL Server 2008</w:t>
            </w:r>
          </w:p>
        </w:tc>
      </w:tr>
    </w:tbl>
    <w:p w:rsidR="003F357B" w:rsidRDefault="003F357B">
      <w:pPr>
        <w:divId w:val="1170676097"/>
        <w:rPr>
          <w:vanish/>
        </w:rPr>
      </w:pPr>
    </w:p>
    <w:p w:rsidR="003F357B" w:rsidRDefault="003F357B">
      <w:pPr>
        <w:divId w:val="1170676097"/>
      </w:pPr>
    </w:p>
    <w:p w:rsidR="00033461" w:rsidRDefault="00033461" w:rsidP="000E2F50">
      <w:pPr>
        <w:pStyle w:val="Titre1"/>
        <w:pBdr>
          <w:bottom w:val="single" w:sz="8" w:space="0" w:color="F07F0A"/>
        </w:pBdr>
        <w:divId w:val="1170676097"/>
      </w:pPr>
      <w:r>
        <w:t>LANGUES</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172"/>
        <w:gridCol w:w="7578"/>
      </w:tblGrid>
      <w:tr w:rsidR="004C7F61" w:rsidTr="007065CB">
        <w:trPr>
          <w:divId w:val="1170676097"/>
          <w:tblCellSpacing w:w="15" w:type="dxa"/>
        </w:trPr>
        <w:tc>
          <w:tcPr>
            <w:tcW w:w="2127" w:type="dxa"/>
            <w:vAlign w:val="center"/>
          </w:tcPr>
          <w:p w:rsidR="004C7F61" w:rsidRPr="000E2F50" w:rsidRDefault="007065CB" w:rsidP="004C7F61">
            <w:pPr>
              <w:rPr>
                <w:rFonts w:cs="Arial"/>
                <w:b/>
                <w:bCs/>
                <w:szCs w:val="21"/>
              </w:rPr>
            </w:pPr>
            <w:r>
              <w:rPr>
                <w:rFonts w:cs="Arial"/>
                <w:b/>
                <w:bCs/>
                <w:color w:val="0D0D0D" w:themeColor="text1" w:themeTint="F2"/>
                <w:szCs w:val="21"/>
              </w:rPr>
              <w:t xml:space="preserve">LU, </w:t>
            </w:r>
            <w:r w:rsidR="004C7F61">
              <w:rPr>
                <w:rFonts w:cs="Arial"/>
                <w:b/>
                <w:bCs/>
                <w:color w:val="0D0D0D" w:themeColor="text1" w:themeTint="F2"/>
                <w:szCs w:val="21"/>
              </w:rPr>
              <w:t>PARLÉ</w:t>
            </w:r>
            <w:r>
              <w:rPr>
                <w:rFonts w:cs="Arial"/>
                <w:b/>
                <w:bCs/>
                <w:color w:val="0D0D0D" w:themeColor="text1" w:themeTint="F2"/>
                <w:szCs w:val="21"/>
              </w:rPr>
              <w:t>, ECRIT</w:t>
            </w:r>
            <w:r w:rsidR="004C7F61" w:rsidRPr="00B24E54">
              <w:rPr>
                <w:rFonts w:cs="Arial"/>
                <w:b/>
                <w:bCs/>
                <w:color w:val="0D0D0D" w:themeColor="text1" w:themeTint="F2"/>
                <w:szCs w:val="21"/>
              </w:rPr>
              <w:t> :  </w:t>
            </w:r>
          </w:p>
        </w:tc>
        <w:tc>
          <w:tcPr>
            <w:tcW w:w="7533" w:type="dxa"/>
            <w:vAlign w:val="center"/>
          </w:tcPr>
          <w:p w:rsidR="00BA2C22" w:rsidRDefault="00BA2C22" w:rsidP="00BA2C22">
            <w:pPr>
              <w:rPr>
                <w:rFonts w:cs="Arial"/>
                <w:szCs w:val="21"/>
              </w:rPr>
            </w:pPr>
            <w:r>
              <w:rPr>
                <w:rFonts w:cs="Arial"/>
                <w:szCs w:val="21"/>
              </w:rPr>
              <w:t>Anglais (Courant)</w:t>
            </w:r>
          </w:p>
          <w:p w:rsidR="00BA2C22" w:rsidRDefault="00BA2C22" w:rsidP="00BA2C22">
            <w:pPr>
              <w:rPr>
                <w:rFonts w:cs="Arial"/>
                <w:szCs w:val="21"/>
              </w:rPr>
            </w:pPr>
            <w:r>
              <w:rPr>
                <w:rFonts w:cs="Arial"/>
                <w:szCs w:val="21"/>
              </w:rPr>
              <w:t>Espagnol (notions)</w:t>
            </w:r>
          </w:p>
          <w:p w:rsidR="00BA2C22" w:rsidRDefault="00BA2C22" w:rsidP="00BA2C22">
            <w:pPr>
              <w:rPr>
                <w:rFonts w:cs="Arial"/>
                <w:szCs w:val="21"/>
              </w:rPr>
            </w:pPr>
            <w:r>
              <w:rPr>
                <w:rFonts w:cs="Arial"/>
                <w:szCs w:val="21"/>
              </w:rPr>
              <w:t>Italien (notions)</w:t>
            </w:r>
          </w:p>
          <w:p w:rsidR="004C7F61" w:rsidRPr="000E2F50" w:rsidRDefault="00BA2C22" w:rsidP="00BA2C22">
            <w:pPr>
              <w:rPr>
                <w:rFonts w:cs="Arial"/>
                <w:szCs w:val="21"/>
              </w:rPr>
            </w:pPr>
            <w:r>
              <w:rPr>
                <w:rFonts w:cs="Arial"/>
                <w:szCs w:val="21"/>
              </w:rPr>
              <w:t>Vietnamien (notions)</w:t>
            </w:r>
          </w:p>
        </w:tc>
      </w:tr>
    </w:tbl>
    <w:p w:rsidR="003F357B" w:rsidRDefault="00033461" w:rsidP="00033461">
      <w:pPr>
        <w:pStyle w:val="Titre1"/>
        <w:divId w:val="1170676097"/>
      </w:pPr>
      <w:r>
        <w:br w:type="page"/>
      </w:r>
      <w:r w:rsidR="003F357B">
        <w:lastRenderedPageBreak/>
        <w:t>EXPERIENCES PROFESSIONNELLES</w:t>
      </w:r>
    </w:p>
    <w:p w:rsidR="00DB77E3" w:rsidRDefault="00DB77E3" w:rsidP="00DB77E3">
      <w:pPr>
        <w:divId w:val="1170676097"/>
      </w:pPr>
    </w:p>
    <w:p w:rsidR="00032F6E" w:rsidRDefault="00032F6E" w:rsidP="00DB77E3">
      <w:pPr>
        <w:divId w:val="1170676097"/>
        <w:rPr>
          <w:ins w:id="3" w:author="Gregory Anne" w:date="2015-10-07T21:53:00Z"/>
        </w:rPr>
      </w:pPr>
    </w:p>
    <w:p w:rsidR="00032F6E" w:rsidRDefault="00032F6E" w:rsidP="00032F6E">
      <w:pPr>
        <w:divId w:val="1170676097"/>
        <w:rPr>
          <w:ins w:id="4" w:author="Gregory Anne" w:date="2015-10-07T21:53:00Z"/>
        </w:rPr>
      </w:pPr>
    </w:p>
    <w:p w:rsidR="00032F6E" w:rsidRPr="00AB2262" w:rsidRDefault="00032F6E" w:rsidP="00032F6E">
      <w:pPr>
        <w:pBdr>
          <w:bottom w:val="single" w:sz="4" w:space="1" w:color="auto"/>
        </w:pBdr>
        <w:divId w:val="1170676097"/>
        <w:rPr>
          <w:ins w:id="5" w:author="Gregory Anne" w:date="2015-10-07T21:53:00Z"/>
          <w:rFonts w:cs="Arial"/>
          <w:b/>
          <w:bCs/>
          <w:color w:val="0D0D0D"/>
          <w:szCs w:val="21"/>
          <w:lang w:val="en-US"/>
          <w:rPrChange w:id="6" w:author="Gregory Anne" w:date="2015-10-07T22:30:00Z">
            <w:rPr>
              <w:ins w:id="7" w:author="Gregory Anne" w:date="2015-10-07T21:53:00Z"/>
              <w:rFonts w:cs="Arial"/>
              <w:b/>
              <w:bCs/>
              <w:color w:val="0D0D0D"/>
              <w:szCs w:val="21"/>
            </w:rPr>
          </w:rPrChange>
        </w:rPr>
      </w:pPr>
      <w:ins w:id="8" w:author="Gregory Anne" w:date="2015-10-07T21:53:00Z">
        <w:r w:rsidRPr="00AB2262">
          <w:rPr>
            <w:rFonts w:cs="Arial"/>
            <w:b/>
            <w:bCs/>
            <w:color w:val="0D0D0D"/>
            <w:szCs w:val="21"/>
            <w:lang w:val="en-US"/>
            <w:rPrChange w:id="9" w:author="Gregory Anne" w:date="2015-10-07T22:30:00Z">
              <w:rPr>
                <w:rFonts w:cs="Arial"/>
                <w:b/>
                <w:bCs/>
                <w:color w:val="0D0D0D"/>
                <w:szCs w:val="21"/>
              </w:rPr>
            </w:rPrChange>
          </w:rPr>
          <w:t>SAFRAN MORPHO D</w:t>
        </w:r>
      </w:ins>
      <w:ins w:id="10" w:author="Gregory Anne" w:date="2015-10-07T22:30:00Z">
        <w:r w:rsidR="00AB2262" w:rsidRPr="00AB2262">
          <w:rPr>
            <w:rFonts w:cs="Arial"/>
            <w:b/>
            <w:bCs/>
            <w:color w:val="0D0D0D"/>
            <w:szCs w:val="21"/>
            <w:lang w:val="en-US"/>
            <w:rPrChange w:id="11" w:author="Gregory Anne" w:date="2015-10-07T22:30:00Z">
              <w:rPr>
                <w:rFonts w:cs="Arial"/>
                <w:b/>
                <w:bCs/>
                <w:color w:val="0D0D0D"/>
                <w:szCs w:val="21"/>
              </w:rPr>
            </w:rPrChange>
          </w:rPr>
          <w:t xml:space="preserve">igital </w:t>
        </w:r>
      </w:ins>
      <w:ins w:id="12" w:author="Gregory Anne" w:date="2015-10-07T21:53:00Z">
        <w:r w:rsidRPr="00AB2262">
          <w:rPr>
            <w:rFonts w:cs="Arial"/>
            <w:b/>
            <w:bCs/>
            <w:color w:val="0D0D0D"/>
            <w:szCs w:val="21"/>
            <w:lang w:val="en-US"/>
            <w:rPrChange w:id="13" w:author="Gregory Anne" w:date="2015-10-07T22:30:00Z">
              <w:rPr>
                <w:rFonts w:cs="Arial"/>
                <w:b/>
                <w:bCs/>
                <w:color w:val="0D0D0D"/>
                <w:szCs w:val="21"/>
              </w:rPr>
            </w:rPrChange>
          </w:rPr>
          <w:t>S</w:t>
        </w:r>
      </w:ins>
      <w:ins w:id="14" w:author="Gregory Anne" w:date="2015-10-07T22:30:00Z">
        <w:r w:rsidR="00AB2262" w:rsidRPr="00AB2262">
          <w:rPr>
            <w:rFonts w:cs="Arial"/>
            <w:b/>
            <w:bCs/>
            <w:color w:val="0D0D0D"/>
            <w:szCs w:val="21"/>
            <w:lang w:val="en-US"/>
            <w:rPrChange w:id="15" w:author="Gregory Anne" w:date="2015-10-07T22:30:00Z">
              <w:rPr>
                <w:rFonts w:cs="Arial"/>
                <w:b/>
                <w:bCs/>
                <w:color w:val="0D0D0D"/>
                <w:szCs w:val="21"/>
              </w:rPr>
            </w:rPrChange>
          </w:rPr>
          <w:t xml:space="preserve">ecurity </w:t>
        </w:r>
      </w:ins>
      <w:ins w:id="16" w:author="Gregory Anne" w:date="2015-10-07T22:32:00Z">
        <w:r w:rsidR="00651273">
          <w:rPr>
            <w:rFonts w:cs="Arial"/>
            <w:b/>
            <w:bCs/>
            <w:color w:val="0D0D0D"/>
            <w:szCs w:val="21"/>
            <w:lang w:val="en-US"/>
          </w:rPr>
          <w:t>&amp;</w:t>
        </w:r>
      </w:ins>
      <w:ins w:id="17" w:author="Gregory Anne" w:date="2015-10-07T22:30:00Z">
        <w:r w:rsidR="00AB2262" w:rsidRPr="00AB2262">
          <w:rPr>
            <w:rFonts w:cs="Arial"/>
            <w:b/>
            <w:bCs/>
            <w:color w:val="0D0D0D"/>
            <w:szCs w:val="21"/>
            <w:lang w:val="en-US"/>
            <w:rPrChange w:id="18" w:author="Gregory Anne" w:date="2015-10-07T22:30:00Z">
              <w:rPr>
                <w:rFonts w:cs="Arial"/>
                <w:b/>
                <w:bCs/>
                <w:color w:val="0D0D0D"/>
                <w:szCs w:val="21"/>
              </w:rPr>
            </w:rPrChange>
          </w:rPr>
          <w:t xml:space="preserve"> </w:t>
        </w:r>
      </w:ins>
      <w:ins w:id="19" w:author="Gregory Anne" w:date="2015-10-07T21:53:00Z">
        <w:r w:rsidRPr="00AB2262">
          <w:rPr>
            <w:rFonts w:cs="Arial"/>
            <w:b/>
            <w:bCs/>
            <w:color w:val="0D0D0D"/>
            <w:szCs w:val="21"/>
            <w:lang w:val="en-US"/>
            <w:rPrChange w:id="20" w:author="Gregory Anne" w:date="2015-10-07T22:30:00Z">
              <w:rPr>
                <w:rFonts w:cs="Arial"/>
                <w:b/>
                <w:bCs/>
                <w:color w:val="0D0D0D"/>
                <w:szCs w:val="21"/>
              </w:rPr>
            </w:rPrChange>
          </w:rPr>
          <w:t>A</w:t>
        </w:r>
      </w:ins>
      <w:ins w:id="21" w:author="Gregory Anne" w:date="2015-10-07T22:30:00Z">
        <w:r w:rsidR="00AB2262">
          <w:rPr>
            <w:rFonts w:cs="Arial"/>
            <w:b/>
            <w:bCs/>
            <w:color w:val="0D0D0D"/>
            <w:szCs w:val="21"/>
            <w:lang w:val="en-US"/>
          </w:rPr>
          <w:t>uthentication</w:t>
        </w:r>
      </w:ins>
      <w:ins w:id="22" w:author="Gregory Anne" w:date="2015-10-07T21:53:00Z">
        <w:r w:rsidRPr="00AB2262">
          <w:rPr>
            <w:rFonts w:cs="Arial"/>
            <w:b/>
            <w:bCs/>
            <w:color w:val="0D0D0D"/>
            <w:szCs w:val="21"/>
            <w:lang w:val="en-US"/>
            <w:rPrChange w:id="23" w:author="Gregory Anne" w:date="2015-10-07T22:30:00Z">
              <w:rPr>
                <w:rFonts w:cs="Arial"/>
                <w:b/>
                <w:bCs/>
                <w:color w:val="0D0D0D"/>
                <w:szCs w:val="21"/>
              </w:rPr>
            </w:rPrChange>
          </w:rPr>
          <w:tab/>
        </w:r>
        <w:r w:rsidRPr="00AB2262">
          <w:rPr>
            <w:rFonts w:cs="Arial"/>
            <w:b/>
            <w:bCs/>
            <w:color w:val="0D0D0D"/>
            <w:szCs w:val="21"/>
            <w:lang w:val="en-US"/>
            <w:rPrChange w:id="24" w:author="Gregory Anne" w:date="2015-10-07T22:30:00Z">
              <w:rPr>
                <w:rFonts w:cs="Arial"/>
                <w:b/>
                <w:bCs/>
                <w:color w:val="0D0D0D"/>
                <w:szCs w:val="21"/>
              </w:rPr>
            </w:rPrChange>
          </w:rPr>
          <w:tab/>
        </w:r>
        <w:r w:rsidRPr="00AB2262">
          <w:rPr>
            <w:rFonts w:cs="Arial"/>
            <w:b/>
            <w:bCs/>
            <w:color w:val="0D0D0D"/>
            <w:szCs w:val="21"/>
            <w:lang w:val="en-US"/>
            <w:rPrChange w:id="25" w:author="Gregory Anne" w:date="2015-10-07T22:30:00Z">
              <w:rPr>
                <w:rFonts w:cs="Arial"/>
                <w:b/>
                <w:bCs/>
                <w:color w:val="0D0D0D"/>
                <w:szCs w:val="21"/>
              </w:rPr>
            </w:rPrChange>
          </w:rPr>
          <w:tab/>
        </w:r>
        <w:r w:rsidRPr="00AB2262">
          <w:rPr>
            <w:rFonts w:cs="Arial"/>
            <w:b/>
            <w:bCs/>
            <w:color w:val="0D0D0D"/>
            <w:szCs w:val="21"/>
            <w:lang w:val="en-US"/>
            <w:rPrChange w:id="26" w:author="Gregory Anne" w:date="2015-10-07T22:30:00Z">
              <w:rPr>
                <w:rFonts w:cs="Arial"/>
                <w:b/>
                <w:bCs/>
                <w:color w:val="0D0D0D"/>
                <w:szCs w:val="21"/>
              </w:rPr>
            </w:rPrChange>
          </w:rPr>
          <w:tab/>
        </w:r>
        <w:r w:rsidRPr="00AB2262">
          <w:rPr>
            <w:rFonts w:cs="Arial"/>
            <w:b/>
            <w:bCs/>
            <w:color w:val="0D0D0D"/>
            <w:szCs w:val="21"/>
            <w:lang w:val="en-US"/>
            <w:rPrChange w:id="27" w:author="Gregory Anne" w:date="2015-10-07T22:30:00Z">
              <w:rPr>
                <w:rFonts w:cs="Arial"/>
                <w:b/>
                <w:bCs/>
                <w:color w:val="0D0D0D"/>
                <w:szCs w:val="21"/>
              </w:rPr>
            </w:rPrChange>
          </w:rPr>
          <w:tab/>
          <w:t>08/2015 – 10/2015</w:t>
        </w:r>
      </w:ins>
    </w:p>
    <w:p w:rsidR="00032F6E" w:rsidRPr="00AB2262" w:rsidRDefault="00032F6E" w:rsidP="00032F6E">
      <w:pPr>
        <w:divId w:val="1170676097"/>
        <w:rPr>
          <w:ins w:id="28" w:author="Gregory Anne" w:date="2015-10-07T21:53:00Z"/>
          <w:rFonts w:cs="Arial"/>
          <w:i/>
          <w:iCs/>
          <w:color w:val="0D0D0D" w:themeColor="text1" w:themeTint="F2"/>
          <w:szCs w:val="21"/>
          <w:lang w:val="en-US"/>
          <w:rPrChange w:id="29" w:author="Gregory Anne" w:date="2015-10-07T22:30:00Z">
            <w:rPr>
              <w:ins w:id="30" w:author="Gregory Anne" w:date="2015-10-07T21:53:00Z"/>
              <w:rFonts w:cs="Arial"/>
              <w:i/>
              <w:iCs/>
              <w:color w:val="0D0D0D" w:themeColor="text1" w:themeTint="F2"/>
              <w:szCs w:val="21"/>
            </w:rPr>
          </w:rPrChange>
        </w:rPr>
      </w:pPr>
    </w:p>
    <w:p w:rsidR="00032F6E" w:rsidRDefault="00032F6E" w:rsidP="00032F6E">
      <w:pPr>
        <w:divId w:val="1170676097"/>
        <w:rPr>
          <w:ins w:id="31" w:author="Gregory Anne" w:date="2015-10-07T21:53:00Z"/>
          <w:b/>
          <w:bCs/>
          <w:i/>
          <w:iCs/>
          <w:sz w:val="18"/>
          <w:szCs w:val="18"/>
        </w:rPr>
      </w:pPr>
      <w:ins w:id="32" w:author="Gregory Anne" w:date="2015-10-07T21:53:00Z">
        <w:r>
          <w:rPr>
            <w:rFonts w:cs="Arial"/>
            <w:i/>
            <w:iCs/>
            <w:color w:val="0D0D0D"/>
            <w:sz w:val="24"/>
            <w:szCs w:val="21"/>
          </w:rPr>
          <w:t>Développeur Senior</w:t>
        </w:r>
      </w:ins>
    </w:p>
    <w:p w:rsidR="00032F6E" w:rsidRDefault="00032F6E" w:rsidP="00032F6E">
      <w:pPr>
        <w:divId w:val="1170676097"/>
        <w:rPr>
          <w:ins w:id="33" w:author="Gregory Anne" w:date="2015-10-07T21:53:00Z"/>
          <w:sz w:val="24"/>
        </w:rPr>
      </w:pPr>
    </w:p>
    <w:p w:rsidR="00032F6E" w:rsidRDefault="00032F6E" w:rsidP="00032F6E">
      <w:pPr>
        <w:pStyle w:val="CVMissionTche"/>
        <w:jc w:val="both"/>
        <w:divId w:val="1170676097"/>
        <w:rPr>
          <w:ins w:id="34" w:author="Gregory Anne" w:date="2015-10-07T21:53:00Z"/>
          <w:rFonts w:ascii="Arial" w:hAnsi="Arial" w:cs="Arial"/>
          <w:szCs w:val="20"/>
        </w:rPr>
      </w:pPr>
      <w:ins w:id="35" w:author="Gregory Anne" w:date="2015-10-07T21:54:00Z">
        <w:r>
          <w:rPr>
            <w:rFonts w:ascii="Arial" w:hAnsi="Arial" w:cs="Arial"/>
            <w:szCs w:val="20"/>
          </w:rPr>
          <w:t>Mission courte d’adaptation d’un produit pour le client Société Générale dans le cadre de son projet iConso</w:t>
        </w:r>
      </w:ins>
      <w:ins w:id="36" w:author="Gregory Anne" w:date="2015-10-07T22:28:00Z">
        <w:r w:rsidR="00AB2262">
          <w:rPr>
            <w:rFonts w:ascii="Arial" w:hAnsi="Arial" w:cs="Arial"/>
            <w:szCs w:val="20"/>
          </w:rPr>
          <w:t>.</w:t>
        </w:r>
      </w:ins>
    </w:p>
    <w:p w:rsidR="00032F6E" w:rsidRDefault="00032F6E" w:rsidP="00032F6E">
      <w:pPr>
        <w:tabs>
          <w:tab w:val="left" w:pos="3915"/>
        </w:tabs>
        <w:divId w:val="1170676097"/>
        <w:rPr>
          <w:ins w:id="37" w:author="Gregory Anne" w:date="2015-10-07T21:53:00Z"/>
          <w:rFonts w:cs="Arial"/>
          <w:b/>
          <w:i/>
          <w:sz w:val="18"/>
          <w:szCs w:val="18"/>
        </w:rPr>
      </w:pPr>
      <w:ins w:id="38" w:author="Gregory Anne" w:date="2015-10-07T21:53:00Z">
        <w:r>
          <w:rPr>
            <w:b/>
          </w:rPr>
          <w:tab/>
        </w:r>
      </w:ins>
    </w:p>
    <w:p w:rsidR="0092355A" w:rsidRDefault="00032F6E" w:rsidP="00032F6E">
      <w:pPr>
        <w:pStyle w:val="CVMissionTche"/>
        <w:jc w:val="both"/>
        <w:divId w:val="1170676097"/>
        <w:rPr>
          <w:ins w:id="39" w:author="Gregory Anne" w:date="2015-10-07T22:00:00Z"/>
          <w:rFonts w:ascii="Arial" w:hAnsi="Arial" w:cs="Arial"/>
          <w:szCs w:val="20"/>
        </w:rPr>
      </w:pPr>
      <w:ins w:id="40" w:author="Gregory Anne" w:date="2015-10-07T21:56:00Z">
        <w:r>
          <w:rPr>
            <w:rFonts w:ascii="Arial" w:hAnsi="Arial" w:cs="Arial"/>
            <w:szCs w:val="20"/>
          </w:rPr>
          <w:t>Morpho D</w:t>
        </w:r>
      </w:ins>
      <w:ins w:id="41" w:author="Gregory Anne" w:date="2015-10-07T22:30:00Z">
        <w:r w:rsidR="00BF553D">
          <w:rPr>
            <w:rFonts w:ascii="Arial" w:hAnsi="Arial" w:cs="Arial"/>
            <w:szCs w:val="20"/>
          </w:rPr>
          <w:t>SA</w:t>
        </w:r>
      </w:ins>
      <w:ins w:id="42" w:author="Gregory Anne" w:date="2015-10-07T21:56:00Z">
        <w:r>
          <w:rPr>
            <w:rFonts w:ascii="Arial" w:hAnsi="Arial" w:cs="Arial"/>
            <w:szCs w:val="20"/>
          </w:rPr>
          <w:t xml:space="preserve"> est fournisseur du produit DTP (Dictao Trust Platform) qui permet </w:t>
        </w:r>
      </w:ins>
      <w:ins w:id="43" w:author="Gregory Anne" w:date="2015-10-07T21:57:00Z">
        <w:r>
          <w:rPr>
            <w:rFonts w:ascii="Arial" w:hAnsi="Arial" w:cs="Arial"/>
            <w:szCs w:val="20"/>
          </w:rPr>
          <w:t>la</w:t>
        </w:r>
      </w:ins>
      <w:ins w:id="44" w:author="Gregory Anne" w:date="2015-10-07T21:56:00Z">
        <w:r>
          <w:rPr>
            <w:rFonts w:ascii="Arial" w:hAnsi="Arial" w:cs="Arial"/>
            <w:szCs w:val="20"/>
          </w:rPr>
          <w:t xml:space="preserve"> signature électronique</w:t>
        </w:r>
        <w:r w:rsidR="0092355A">
          <w:rPr>
            <w:rFonts w:ascii="Arial" w:hAnsi="Arial" w:cs="Arial"/>
            <w:szCs w:val="20"/>
          </w:rPr>
          <w:t xml:space="preserve"> de plis de documents</w:t>
        </w:r>
        <w:r>
          <w:rPr>
            <w:rFonts w:ascii="Arial" w:hAnsi="Arial" w:cs="Arial"/>
            <w:szCs w:val="20"/>
          </w:rPr>
          <w:t xml:space="preserve">. </w:t>
        </w:r>
      </w:ins>
      <w:ins w:id="45" w:author="Gregory Anne" w:date="2015-10-07T21:55:00Z">
        <w:r>
          <w:rPr>
            <w:rFonts w:ascii="Arial" w:hAnsi="Arial" w:cs="Arial"/>
            <w:szCs w:val="20"/>
          </w:rPr>
          <w:t xml:space="preserve">Deux mini-projets m’ont </w:t>
        </w:r>
        <w:r w:rsidR="00AB2262">
          <w:rPr>
            <w:rFonts w:ascii="Arial" w:hAnsi="Arial" w:cs="Arial"/>
            <w:szCs w:val="20"/>
          </w:rPr>
          <w:t>été confiés</w:t>
        </w:r>
      </w:ins>
      <w:ins w:id="46" w:author="Gregory Anne" w:date="2015-10-07T22:00:00Z">
        <w:r w:rsidR="0092355A">
          <w:rPr>
            <w:rFonts w:ascii="Arial" w:hAnsi="Arial" w:cs="Arial"/>
            <w:szCs w:val="20"/>
          </w:rPr>
          <w:t> :</w:t>
        </w:r>
      </w:ins>
    </w:p>
    <w:p w:rsidR="0092355A" w:rsidRPr="00AB2262" w:rsidRDefault="0092355A">
      <w:pPr>
        <w:pStyle w:val="Paragraphedeliste1"/>
        <w:numPr>
          <w:ilvl w:val="0"/>
          <w:numId w:val="5"/>
        </w:numPr>
        <w:spacing w:after="200" w:line="276" w:lineRule="auto"/>
        <w:divId w:val="1170676097"/>
        <w:rPr>
          <w:ins w:id="47" w:author="Gregory Anne" w:date="2015-10-07T22:05:00Z"/>
          <w:rFonts w:cs="Arial"/>
          <w:rPrChange w:id="48" w:author="Gregory Anne" w:date="2015-10-07T22:29:00Z">
            <w:rPr>
              <w:ins w:id="49" w:author="Gregory Anne" w:date="2015-10-07T22:05:00Z"/>
              <w:rFonts w:ascii="Arial" w:hAnsi="Arial" w:cs="Arial"/>
              <w:szCs w:val="20"/>
            </w:rPr>
          </w:rPrChange>
        </w:rPr>
        <w:pPrChange w:id="50" w:author="Gregory Anne" w:date="2015-10-07T22:29:00Z">
          <w:pPr>
            <w:pStyle w:val="CVMissionTche"/>
            <w:jc w:val="both"/>
            <w:divId w:val="1170676097"/>
          </w:pPr>
        </w:pPrChange>
      </w:pPr>
      <w:ins w:id="51" w:author="Gregory Anne" w:date="2015-10-07T22:00:00Z">
        <w:r w:rsidRPr="00AB2262">
          <w:rPr>
            <w:rFonts w:cs="Arial"/>
            <w:rPrChange w:id="52" w:author="Gregory Anne" w:date="2015-10-07T22:29:00Z">
              <w:rPr>
                <w:rFonts w:cs="Arial"/>
                <w:iCs w:val="0"/>
                <w:szCs w:val="20"/>
              </w:rPr>
            </w:rPrChange>
          </w:rPr>
          <w:t xml:space="preserve">La </w:t>
        </w:r>
      </w:ins>
      <w:ins w:id="53" w:author="Gregory Anne" w:date="2015-10-07T22:05:00Z">
        <w:r w:rsidRPr="00AB2262">
          <w:rPr>
            <w:rFonts w:cs="Arial"/>
            <w:rPrChange w:id="54" w:author="Gregory Anne" w:date="2015-10-07T22:29:00Z">
              <w:rPr>
                <w:rFonts w:cs="Arial"/>
                <w:iCs w:val="0"/>
                <w:szCs w:val="20"/>
              </w:rPr>
            </w:rPrChange>
          </w:rPr>
          <w:t>création</w:t>
        </w:r>
      </w:ins>
      <w:ins w:id="55" w:author="Gregory Anne" w:date="2015-10-07T22:00:00Z">
        <w:r w:rsidRPr="00AB2262">
          <w:rPr>
            <w:rFonts w:cs="Arial"/>
            <w:rPrChange w:id="56" w:author="Gregory Anne" w:date="2015-10-07T22:29:00Z">
              <w:rPr>
                <w:rFonts w:cs="Arial"/>
                <w:iCs w:val="0"/>
                <w:szCs w:val="20"/>
              </w:rPr>
            </w:rPrChange>
          </w:rPr>
          <w:t xml:space="preserve"> d’une </w:t>
        </w:r>
      </w:ins>
      <w:ins w:id="57" w:author="Gregory Anne" w:date="2015-10-07T22:04:00Z">
        <w:r w:rsidR="005E219E" w:rsidRPr="00AB2262">
          <w:rPr>
            <w:rFonts w:cs="Arial"/>
            <w:rPrChange w:id="58" w:author="Gregory Anne" w:date="2015-10-07T22:29:00Z">
              <w:rPr>
                <w:rFonts w:cs="Arial"/>
                <w:iCs w:val="0"/>
                <w:szCs w:val="20"/>
              </w:rPr>
            </w:rPrChange>
          </w:rPr>
          <w:t>gui-</w:t>
        </w:r>
        <w:r w:rsidRPr="00AB2262">
          <w:rPr>
            <w:rFonts w:cs="Arial"/>
            <w:rPrChange w:id="59" w:author="Gregory Anne" w:date="2015-10-07T22:29:00Z">
              <w:rPr>
                <w:rFonts w:cs="Arial"/>
                <w:iCs w:val="0"/>
                <w:szCs w:val="20"/>
              </w:rPr>
            </w:rPrChange>
          </w:rPr>
          <w:t>application</w:t>
        </w:r>
      </w:ins>
      <w:ins w:id="60" w:author="Gregory Anne" w:date="2015-10-07T22:00:00Z">
        <w:r w:rsidRPr="00AB2262">
          <w:rPr>
            <w:rFonts w:cs="Arial"/>
            <w:rPrChange w:id="61" w:author="Gregory Anne" w:date="2015-10-07T22:29:00Z">
              <w:rPr>
                <w:rFonts w:cs="Arial"/>
                <w:iCs w:val="0"/>
                <w:szCs w:val="20"/>
              </w:rPr>
            </w:rPrChange>
          </w:rPr>
          <w:t xml:space="preserve"> de test de DTP basée sur AngularJs</w:t>
        </w:r>
      </w:ins>
      <w:ins w:id="62" w:author="Gregory Anne" w:date="2015-10-07T22:02:00Z">
        <w:r w:rsidRPr="00AB2262">
          <w:rPr>
            <w:rFonts w:cs="Arial"/>
            <w:rPrChange w:id="63" w:author="Gregory Anne" w:date="2015-10-07T22:29:00Z">
              <w:rPr>
                <w:rFonts w:cs="Arial"/>
                <w:iCs w:val="0"/>
                <w:szCs w:val="20"/>
              </w:rPr>
            </w:rPrChange>
          </w:rPr>
          <w:t>,</w:t>
        </w:r>
      </w:ins>
      <w:ins w:id="64" w:author="Gregory Anne" w:date="2015-10-07T22:00:00Z">
        <w:r w:rsidRPr="00AB2262">
          <w:rPr>
            <w:rFonts w:cs="Arial"/>
            <w:rPrChange w:id="65" w:author="Gregory Anne" w:date="2015-10-07T22:29:00Z">
              <w:rPr>
                <w:rFonts w:cs="Arial"/>
                <w:iCs w:val="0"/>
                <w:szCs w:val="20"/>
              </w:rPr>
            </w:rPrChange>
          </w:rPr>
          <w:t xml:space="preserve"> qui consomme les services REST</w:t>
        </w:r>
      </w:ins>
      <w:ins w:id="66" w:author="Gregory Anne" w:date="2015-10-07T22:02:00Z">
        <w:r w:rsidRPr="00AB2262">
          <w:rPr>
            <w:rFonts w:cs="Arial"/>
            <w:rPrChange w:id="67" w:author="Gregory Anne" w:date="2015-10-07T22:29:00Z">
              <w:rPr>
                <w:rFonts w:cs="Arial"/>
                <w:iCs w:val="0"/>
                <w:szCs w:val="20"/>
              </w:rPr>
            </w:rPrChange>
          </w:rPr>
          <w:t xml:space="preserve"> de DTP et qui permet de reproduire un scénario de signature de documents.</w:t>
        </w:r>
      </w:ins>
    </w:p>
    <w:p w:rsidR="0092355A" w:rsidRPr="00AB2262" w:rsidRDefault="0092355A">
      <w:pPr>
        <w:pStyle w:val="Paragraphedeliste1"/>
        <w:numPr>
          <w:ilvl w:val="0"/>
          <w:numId w:val="5"/>
        </w:numPr>
        <w:spacing w:after="200" w:line="276" w:lineRule="auto"/>
        <w:divId w:val="1170676097"/>
        <w:rPr>
          <w:ins w:id="68" w:author="Gregory Anne" w:date="2015-10-07T22:10:00Z"/>
          <w:rFonts w:cs="Arial"/>
          <w:rPrChange w:id="69" w:author="Gregory Anne" w:date="2015-10-07T22:29:00Z">
            <w:rPr>
              <w:ins w:id="70" w:author="Gregory Anne" w:date="2015-10-07T22:10:00Z"/>
              <w:rFonts w:ascii="Arial" w:hAnsi="Arial" w:cs="Arial"/>
              <w:szCs w:val="20"/>
            </w:rPr>
          </w:rPrChange>
        </w:rPr>
        <w:pPrChange w:id="71" w:author="Gregory Anne" w:date="2015-10-07T22:29:00Z">
          <w:pPr>
            <w:pStyle w:val="CVMissionTche"/>
            <w:jc w:val="both"/>
            <w:divId w:val="1170676097"/>
          </w:pPr>
        </w:pPrChange>
      </w:pPr>
      <w:ins w:id="72" w:author="Gregory Anne" w:date="2015-10-07T22:05:00Z">
        <w:r w:rsidRPr="00AB2262">
          <w:rPr>
            <w:rFonts w:cs="Arial"/>
            <w:rPrChange w:id="73" w:author="Gregory Anne" w:date="2015-10-07T22:29:00Z">
              <w:rPr>
                <w:rFonts w:cs="Arial"/>
                <w:iCs w:val="0"/>
                <w:szCs w:val="20"/>
              </w:rPr>
            </w:rPrChange>
          </w:rPr>
          <w:t>La réalisation d’un bridge de messages entre l</w:t>
        </w:r>
      </w:ins>
      <w:ins w:id="74" w:author="Gregory Anne" w:date="2015-10-07T22:06:00Z">
        <w:r w:rsidRPr="00AB2262">
          <w:rPr>
            <w:rFonts w:cs="Arial"/>
            <w:rPrChange w:id="75" w:author="Gregory Anne" w:date="2015-10-07T22:29:00Z">
              <w:rPr>
                <w:rFonts w:cs="Arial"/>
                <w:iCs w:val="0"/>
                <w:szCs w:val="20"/>
              </w:rPr>
            </w:rPrChange>
          </w:rPr>
          <w:t>es</w:t>
        </w:r>
      </w:ins>
      <w:ins w:id="76" w:author="Gregory Anne" w:date="2015-10-07T22:05:00Z">
        <w:r w:rsidRPr="00AB2262">
          <w:rPr>
            <w:rFonts w:cs="Arial"/>
            <w:rPrChange w:id="77" w:author="Gregory Anne" w:date="2015-10-07T22:29:00Z">
              <w:rPr>
                <w:rFonts w:cs="Arial"/>
                <w:iCs w:val="0"/>
                <w:szCs w:val="20"/>
              </w:rPr>
            </w:rPrChange>
          </w:rPr>
          <w:t xml:space="preserve"> queue</w:t>
        </w:r>
      </w:ins>
      <w:ins w:id="78" w:author="Gregory Anne" w:date="2015-10-07T22:06:00Z">
        <w:r w:rsidRPr="00AB2262">
          <w:rPr>
            <w:rFonts w:cs="Arial"/>
            <w:rPrChange w:id="79" w:author="Gregory Anne" w:date="2015-10-07T22:29:00Z">
              <w:rPr>
                <w:rFonts w:cs="Arial"/>
                <w:iCs w:val="0"/>
                <w:szCs w:val="20"/>
              </w:rPr>
            </w:rPrChange>
          </w:rPr>
          <w:t>s</w:t>
        </w:r>
      </w:ins>
      <w:ins w:id="80" w:author="Gregory Anne" w:date="2015-10-07T22:05:00Z">
        <w:r w:rsidRPr="00AB2262">
          <w:rPr>
            <w:rFonts w:cs="Arial"/>
            <w:rPrChange w:id="81" w:author="Gregory Anne" w:date="2015-10-07T22:29:00Z">
              <w:rPr>
                <w:rFonts w:cs="Arial"/>
                <w:iCs w:val="0"/>
                <w:szCs w:val="20"/>
              </w:rPr>
            </w:rPrChange>
          </w:rPr>
          <w:t xml:space="preserve"> de notifications ActiveMQ</w:t>
        </w:r>
      </w:ins>
      <w:ins w:id="82" w:author="Gregory Anne" w:date="2015-10-07T22:07:00Z">
        <w:r w:rsidRPr="00AB2262">
          <w:rPr>
            <w:rFonts w:cs="Arial"/>
            <w:rPrChange w:id="83" w:author="Gregory Anne" w:date="2015-10-07T22:29:00Z">
              <w:rPr>
                <w:rFonts w:cs="Arial"/>
                <w:iCs w:val="0"/>
                <w:szCs w:val="20"/>
              </w:rPr>
            </w:rPrChange>
          </w:rPr>
          <w:t>/AMQP</w:t>
        </w:r>
      </w:ins>
      <w:ins w:id="84" w:author="Gregory Anne" w:date="2015-10-07T22:06:00Z">
        <w:r w:rsidRPr="00AB2262">
          <w:rPr>
            <w:rFonts w:cs="Arial"/>
            <w:rPrChange w:id="85" w:author="Gregory Anne" w:date="2015-10-07T22:29:00Z">
              <w:rPr>
                <w:rFonts w:cs="Arial"/>
                <w:iCs w:val="0"/>
                <w:szCs w:val="20"/>
              </w:rPr>
            </w:rPrChange>
          </w:rPr>
          <w:t xml:space="preserve"> alimentées par DTP et les queues WebsphereMQ du client. </w:t>
        </w:r>
      </w:ins>
      <w:ins w:id="86" w:author="Gregory Anne" w:date="2015-10-07T22:07:00Z">
        <w:r w:rsidRPr="00AB2262">
          <w:rPr>
            <w:rFonts w:cs="Arial"/>
            <w:rPrChange w:id="87" w:author="Gregory Anne" w:date="2015-10-07T22:29:00Z">
              <w:rPr>
                <w:rFonts w:cs="Arial"/>
                <w:iCs w:val="0"/>
                <w:szCs w:val="20"/>
              </w:rPr>
            </w:rPrChange>
          </w:rPr>
          <w:t>Ce bridge tradui</w:t>
        </w:r>
      </w:ins>
      <w:ins w:id="88" w:author="Gregory Anne" w:date="2015-10-07T22:38:00Z">
        <w:r w:rsidR="00B21D5F">
          <w:rPr>
            <w:rFonts w:cs="Arial"/>
          </w:rPr>
          <w:t>t</w:t>
        </w:r>
      </w:ins>
      <w:ins w:id="89" w:author="Gregory Anne" w:date="2015-10-07T22:07:00Z">
        <w:r w:rsidRPr="00AB2262">
          <w:rPr>
            <w:rFonts w:cs="Arial"/>
            <w:rPrChange w:id="90" w:author="Gregory Anne" w:date="2015-10-07T22:29:00Z">
              <w:rPr>
                <w:rFonts w:cs="Arial"/>
                <w:iCs w:val="0"/>
                <w:szCs w:val="20"/>
              </w:rPr>
            </w:rPrChange>
          </w:rPr>
          <w:t xml:space="preserve"> fonctionnellement le contenu des messages mais aussi </w:t>
        </w:r>
        <w:r w:rsidR="00B21D5F">
          <w:rPr>
            <w:rFonts w:cs="Arial"/>
            <w:rPrChange w:id="91" w:author="Gregory Anne" w:date="2015-10-07T22:29:00Z">
              <w:rPr>
                <w:rFonts w:cs="Arial"/>
                <w:iCs w:val="0"/>
              </w:rPr>
            </w:rPrChange>
          </w:rPr>
          <w:t>transmet</w:t>
        </w:r>
        <w:r w:rsidRPr="00AB2262">
          <w:rPr>
            <w:rFonts w:cs="Arial"/>
            <w:rPrChange w:id="92" w:author="Gregory Anne" w:date="2015-10-07T22:29:00Z">
              <w:rPr>
                <w:rFonts w:cs="Arial"/>
                <w:iCs w:val="0"/>
                <w:szCs w:val="20"/>
              </w:rPr>
            </w:rPrChange>
          </w:rPr>
          <w:t xml:space="preserve"> des </w:t>
        </w:r>
      </w:ins>
      <w:ins w:id="93" w:author="Gregory Anne" w:date="2015-10-07T22:08:00Z">
        <w:r w:rsidRPr="00AB2262">
          <w:rPr>
            <w:rFonts w:cs="Arial"/>
            <w:rPrChange w:id="94" w:author="Gregory Anne" w:date="2015-10-07T22:29:00Z">
              <w:rPr>
                <w:rFonts w:cs="Arial"/>
                <w:iCs w:val="0"/>
                <w:szCs w:val="20"/>
              </w:rPr>
            </w:rPrChange>
          </w:rPr>
          <w:t>messages entre des queues utilisant des protocoles JMS différents.</w:t>
        </w:r>
      </w:ins>
    </w:p>
    <w:p w:rsidR="005E219E" w:rsidRDefault="005E219E" w:rsidP="00032F6E">
      <w:pPr>
        <w:pStyle w:val="CVMissionTche"/>
        <w:jc w:val="both"/>
        <w:divId w:val="1170676097"/>
        <w:rPr>
          <w:ins w:id="95" w:author="Gregory Anne" w:date="2015-10-07T22:12:00Z"/>
          <w:rFonts w:ascii="Arial" w:hAnsi="Arial" w:cs="Arial"/>
          <w:szCs w:val="20"/>
        </w:rPr>
      </w:pPr>
      <w:ins w:id="96" w:author="Gregory Anne" w:date="2015-10-07T22:10:00Z">
        <w:r>
          <w:rPr>
            <w:rFonts w:ascii="Arial" w:hAnsi="Arial" w:cs="Arial"/>
            <w:szCs w:val="20"/>
          </w:rPr>
          <w:t>Dans ces deux applications</w:t>
        </w:r>
      </w:ins>
      <w:ins w:id="97" w:author="Gregory Anne" w:date="2015-10-07T22:18:00Z">
        <w:r>
          <w:rPr>
            <w:rFonts w:ascii="Arial" w:hAnsi="Arial" w:cs="Arial"/>
            <w:szCs w:val="20"/>
          </w:rPr>
          <w:t>,</w:t>
        </w:r>
      </w:ins>
      <w:ins w:id="98" w:author="Gregory Anne" w:date="2015-10-07T22:10:00Z">
        <w:r>
          <w:rPr>
            <w:rFonts w:ascii="Arial" w:hAnsi="Arial" w:cs="Arial"/>
            <w:szCs w:val="20"/>
          </w:rPr>
          <w:t xml:space="preserve"> l</w:t>
        </w:r>
      </w:ins>
      <w:ins w:id="99" w:author="Gregory Anne" w:date="2015-10-07T22:12:00Z">
        <w:r>
          <w:rPr>
            <w:rFonts w:ascii="Arial" w:hAnsi="Arial" w:cs="Arial"/>
            <w:szCs w:val="20"/>
          </w:rPr>
          <w:t>’adaptation au contexte de sécurité 2</w:t>
        </w:r>
      </w:ins>
      <w:ins w:id="100" w:author="Gregory Anne" w:date="2015-10-07T22:17:00Z">
        <w:r>
          <w:rPr>
            <w:rFonts w:ascii="Arial" w:hAnsi="Arial" w:cs="Arial"/>
            <w:szCs w:val="20"/>
          </w:rPr>
          <w:t>-</w:t>
        </w:r>
      </w:ins>
      <w:ins w:id="101" w:author="Gregory Anne" w:date="2015-10-07T22:12:00Z">
        <w:r>
          <w:rPr>
            <w:rFonts w:ascii="Arial" w:hAnsi="Arial" w:cs="Arial"/>
            <w:szCs w:val="20"/>
          </w:rPr>
          <w:t xml:space="preserve">way-ssl fut </w:t>
        </w:r>
      </w:ins>
      <w:ins w:id="102" w:author="Gregory Anne" w:date="2015-10-07T22:13:00Z">
        <w:r>
          <w:rPr>
            <w:rFonts w:ascii="Arial" w:hAnsi="Arial" w:cs="Arial"/>
            <w:szCs w:val="20"/>
          </w:rPr>
          <w:t>importante</w:t>
        </w:r>
      </w:ins>
      <w:ins w:id="103" w:author="Gregory Anne" w:date="2015-10-07T22:12:00Z">
        <w:r>
          <w:rPr>
            <w:rFonts w:ascii="Arial" w:hAnsi="Arial" w:cs="Arial"/>
            <w:szCs w:val="20"/>
          </w:rPr>
          <w:t>.</w:t>
        </w:r>
      </w:ins>
    </w:p>
    <w:p w:rsidR="005E219E" w:rsidRDefault="005E219E" w:rsidP="00032F6E">
      <w:pPr>
        <w:pStyle w:val="CVMissionTche"/>
        <w:jc w:val="both"/>
        <w:divId w:val="1170676097"/>
        <w:rPr>
          <w:ins w:id="104" w:author="Gregory Anne" w:date="2015-10-07T22:13:00Z"/>
          <w:rFonts w:ascii="Arial" w:hAnsi="Arial" w:cs="Arial"/>
          <w:szCs w:val="20"/>
        </w:rPr>
      </w:pPr>
    </w:p>
    <w:p w:rsidR="00032F6E" w:rsidRPr="00AB2262" w:rsidRDefault="005E219E">
      <w:pPr>
        <w:pStyle w:val="CVEnvironnementTechnique"/>
        <w:ind w:left="0" w:firstLine="0"/>
        <w:jc w:val="left"/>
        <w:divId w:val="1170676097"/>
        <w:rPr>
          <w:ins w:id="105" w:author="Gregory Anne" w:date="2015-10-07T21:53:00Z"/>
          <w:rFonts w:cs="Arial"/>
          <w:rPrChange w:id="106" w:author="Gregory Anne" w:date="2015-10-07T22:27:00Z">
            <w:rPr>
              <w:ins w:id="107" w:author="Gregory Anne" w:date="2015-10-07T21:53:00Z"/>
              <w:sz w:val="24"/>
            </w:rPr>
          </w:rPrChange>
        </w:rPr>
        <w:pPrChange w:id="108" w:author="Gregory Anne" w:date="2015-10-07T22:27:00Z">
          <w:pPr>
            <w:divId w:val="1170676097"/>
          </w:pPr>
        </w:pPrChange>
      </w:pPr>
      <w:ins w:id="109" w:author="Gregory Anne" w:date="2015-10-07T22:13:00Z">
        <w:r w:rsidRPr="00AB2262">
          <w:rPr>
            <w:rFonts w:ascii="Arial" w:hAnsi="Arial" w:cs="Arial"/>
            <w:color w:val="58585A"/>
            <w:rPrChange w:id="110" w:author="Gregory Anne" w:date="2015-10-07T22:27:00Z">
              <w:rPr>
                <w:rFonts w:cs="Arial"/>
                <w:b/>
                <w:i/>
                <w:iCs/>
                <w:szCs w:val="20"/>
              </w:rPr>
            </w:rPrChange>
          </w:rPr>
          <w:t xml:space="preserve">Environnement : </w:t>
        </w:r>
      </w:ins>
      <w:ins w:id="111" w:author="Gregory Anne" w:date="2015-10-07T22:14:00Z">
        <w:r w:rsidRPr="00AB2262">
          <w:rPr>
            <w:rFonts w:ascii="Arial" w:hAnsi="Arial" w:cs="Arial"/>
            <w:color w:val="58585A"/>
            <w:rPrChange w:id="112" w:author="Gregory Anne" w:date="2015-10-07T22:27:00Z">
              <w:rPr>
                <w:rFonts w:cs="Arial"/>
                <w:b/>
                <w:i/>
                <w:iCs/>
                <w:szCs w:val="20"/>
              </w:rPr>
            </w:rPrChange>
          </w:rPr>
          <w:t>AngularJs</w:t>
        </w:r>
      </w:ins>
      <w:ins w:id="113" w:author="Gregory Anne" w:date="2015-10-07T22:13:00Z">
        <w:r w:rsidRPr="00AB2262">
          <w:rPr>
            <w:rFonts w:ascii="Arial" w:hAnsi="Arial" w:cs="Arial"/>
            <w:color w:val="58585A"/>
            <w:rPrChange w:id="114" w:author="Gregory Anne" w:date="2015-10-07T22:27:00Z">
              <w:rPr>
                <w:rFonts w:cs="Arial"/>
                <w:b/>
                <w:i/>
                <w:iCs/>
                <w:szCs w:val="20"/>
              </w:rPr>
            </w:rPrChange>
          </w:rPr>
          <w:t>, Apache</w:t>
        </w:r>
      </w:ins>
      <w:ins w:id="115" w:author="Gregory Anne" w:date="2015-10-07T22:14:00Z">
        <w:r w:rsidRPr="00AB2262">
          <w:rPr>
            <w:rFonts w:ascii="Arial" w:hAnsi="Arial" w:cs="Arial"/>
            <w:color w:val="58585A"/>
            <w:rPrChange w:id="116" w:author="Gregory Anne" w:date="2015-10-07T22:27:00Z">
              <w:rPr>
                <w:rFonts w:cs="Arial"/>
                <w:b/>
                <w:i/>
                <w:iCs/>
                <w:szCs w:val="20"/>
              </w:rPr>
            </w:rPrChange>
          </w:rPr>
          <w:t xml:space="preserve"> (</w:t>
        </w:r>
      </w:ins>
      <w:ins w:id="117" w:author="Gregory Anne" w:date="2015-10-07T22:17:00Z">
        <w:r w:rsidRPr="00AB2262">
          <w:rPr>
            <w:rFonts w:ascii="Arial" w:hAnsi="Arial" w:cs="Arial"/>
            <w:color w:val="58585A"/>
            <w:rPrChange w:id="118" w:author="Gregory Anne" w:date="2015-10-07T22:27:00Z">
              <w:rPr>
                <w:rFonts w:cs="Arial"/>
                <w:b/>
                <w:i/>
                <w:iCs/>
                <w:szCs w:val="20"/>
              </w:rPr>
            </w:rPrChange>
          </w:rPr>
          <w:t>RP</w:t>
        </w:r>
      </w:ins>
      <w:ins w:id="119" w:author="Gregory Anne" w:date="2015-10-07T22:14:00Z">
        <w:r w:rsidRPr="00AB2262">
          <w:rPr>
            <w:rFonts w:ascii="Arial" w:hAnsi="Arial" w:cs="Arial"/>
            <w:color w:val="58585A"/>
            <w:rPrChange w:id="120" w:author="Gregory Anne" w:date="2015-10-07T22:27:00Z">
              <w:rPr>
                <w:rFonts w:cs="Arial"/>
                <w:b/>
                <w:i/>
                <w:iCs/>
                <w:szCs w:val="20"/>
              </w:rPr>
            </w:rPrChange>
          </w:rPr>
          <w:t>)</w:t>
        </w:r>
      </w:ins>
      <w:ins w:id="121" w:author="Gregory Anne" w:date="2015-10-07T22:13:00Z">
        <w:r w:rsidRPr="00AB2262">
          <w:rPr>
            <w:rFonts w:ascii="Arial" w:hAnsi="Arial" w:cs="Arial"/>
            <w:color w:val="58585A"/>
            <w:rPrChange w:id="122" w:author="Gregory Anne" w:date="2015-10-07T22:27:00Z">
              <w:rPr>
                <w:rFonts w:cs="Arial"/>
                <w:b/>
                <w:i/>
                <w:iCs/>
                <w:szCs w:val="20"/>
              </w:rPr>
            </w:rPrChange>
          </w:rPr>
          <w:t xml:space="preserve">, </w:t>
        </w:r>
      </w:ins>
      <w:ins w:id="123" w:author="Gregory Anne" w:date="2015-10-07T22:20:00Z">
        <w:r w:rsidR="00371AE9">
          <w:rPr>
            <w:rFonts w:ascii="Arial" w:hAnsi="Arial" w:cs="Arial"/>
            <w:color w:val="58585A"/>
            <w:rPrChange w:id="124" w:author="Gregory Anne" w:date="2015-10-07T22:27:00Z">
              <w:rPr>
                <w:rFonts w:cs="Arial"/>
                <w:b/>
                <w:i/>
                <w:iCs/>
              </w:rPr>
            </w:rPrChange>
          </w:rPr>
          <w:t>REST</w:t>
        </w:r>
      </w:ins>
      <w:ins w:id="125" w:author="Gregory Anne" w:date="2015-10-07T22:33:00Z">
        <w:r w:rsidR="00371AE9">
          <w:rPr>
            <w:rFonts w:ascii="Arial" w:hAnsi="Arial" w:cs="Arial"/>
            <w:color w:val="58585A"/>
          </w:rPr>
          <w:t>,</w:t>
        </w:r>
      </w:ins>
      <w:ins w:id="126" w:author="Gregory Anne" w:date="2015-10-07T22:20:00Z">
        <w:r w:rsidR="00AB2262" w:rsidRPr="00AB2262">
          <w:rPr>
            <w:rFonts w:ascii="Arial" w:hAnsi="Arial" w:cs="Arial"/>
            <w:color w:val="58585A"/>
            <w:rPrChange w:id="127" w:author="Gregory Anne" w:date="2015-10-07T22:27:00Z">
              <w:rPr>
                <w:rFonts w:cs="Arial"/>
                <w:b/>
                <w:i/>
                <w:iCs/>
                <w:szCs w:val="20"/>
              </w:rPr>
            </w:rPrChange>
          </w:rPr>
          <w:t xml:space="preserve"> </w:t>
        </w:r>
      </w:ins>
      <w:ins w:id="128" w:author="Gregory Anne" w:date="2015-10-07T22:21:00Z">
        <w:r w:rsidR="00AB2262" w:rsidRPr="00AB2262">
          <w:rPr>
            <w:rFonts w:ascii="Arial" w:hAnsi="Arial" w:cs="Arial"/>
            <w:color w:val="58585A"/>
            <w:rPrChange w:id="129" w:author="Gregory Anne" w:date="2015-10-07T22:27:00Z">
              <w:rPr>
                <w:rFonts w:cs="Arial"/>
                <w:b/>
                <w:i/>
                <w:iCs/>
                <w:szCs w:val="20"/>
              </w:rPr>
            </w:rPrChange>
          </w:rPr>
          <w:t xml:space="preserve">Java 8, Tomcat 7, Spring 4 (Spring JMS), </w:t>
        </w:r>
      </w:ins>
      <w:ins w:id="130" w:author="Gregory Anne" w:date="2015-10-07T22:22:00Z">
        <w:r w:rsidR="00AB2262" w:rsidRPr="00AB2262">
          <w:rPr>
            <w:rFonts w:ascii="Arial" w:hAnsi="Arial" w:cs="Arial"/>
            <w:color w:val="58585A"/>
            <w:rPrChange w:id="131" w:author="Gregory Anne" w:date="2015-10-07T22:27:00Z">
              <w:rPr>
                <w:rFonts w:cs="Arial"/>
                <w:b/>
                <w:i/>
                <w:iCs/>
                <w:szCs w:val="20"/>
              </w:rPr>
            </w:rPrChange>
          </w:rPr>
          <w:t>Qpid, Apache Camel,</w:t>
        </w:r>
      </w:ins>
      <w:ins w:id="132" w:author="Gregory Anne" w:date="2015-10-07T22:27:00Z">
        <w:r w:rsidR="00AB2262" w:rsidRPr="00AB2262">
          <w:rPr>
            <w:rFonts w:ascii="Arial" w:hAnsi="Arial" w:cs="Arial"/>
            <w:color w:val="58585A"/>
            <w:rPrChange w:id="133" w:author="Gregory Anne" w:date="2015-10-07T22:27:00Z">
              <w:rPr>
                <w:rFonts w:cs="Arial"/>
                <w:b/>
                <w:i/>
                <w:iCs/>
                <w:szCs w:val="20"/>
              </w:rPr>
            </w:rPrChange>
          </w:rPr>
          <w:t xml:space="preserve"> </w:t>
        </w:r>
      </w:ins>
      <w:ins w:id="134" w:author="Gregory Anne" w:date="2015-10-07T22:36:00Z">
        <w:r w:rsidR="00DD4527">
          <w:rPr>
            <w:rFonts w:ascii="Arial" w:hAnsi="Arial" w:cs="Arial"/>
            <w:color w:val="58585A"/>
          </w:rPr>
          <w:t xml:space="preserve">ibm-mq, </w:t>
        </w:r>
      </w:ins>
      <w:ins w:id="135" w:author="Gregory Anne" w:date="2015-10-07T22:27:00Z">
        <w:r w:rsidR="00AB2262" w:rsidRPr="00AB2262">
          <w:rPr>
            <w:rFonts w:ascii="Arial" w:hAnsi="Arial" w:cs="Arial"/>
            <w:color w:val="58585A"/>
            <w:rPrChange w:id="136" w:author="Gregory Anne" w:date="2015-10-07T22:27:00Z">
              <w:rPr>
                <w:rFonts w:cs="Arial"/>
                <w:b/>
                <w:i/>
                <w:iCs/>
                <w:szCs w:val="20"/>
              </w:rPr>
            </w:rPrChange>
          </w:rPr>
          <w:t>Java Keytool,</w:t>
        </w:r>
      </w:ins>
      <w:ins w:id="137" w:author="Gregory Anne" w:date="2015-10-07T22:22:00Z">
        <w:r w:rsidR="00AB2262" w:rsidRPr="00AB2262">
          <w:rPr>
            <w:rFonts w:ascii="Arial" w:hAnsi="Arial" w:cs="Arial"/>
            <w:color w:val="58585A"/>
            <w:rPrChange w:id="138" w:author="Gregory Anne" w:date="2015-10-07T22:27:00Z">
              <w:rPr>
                <w:rFonts w:cs="Arial"/>
                <w:b/>
                <w:i/>
                <w:iCs/>
                <w:szCs w:val="20"/>
              </w:rPr>
            </w:rPrChange>
          </w:rPr>
          <w:t xml:space="preserve"> Hudson, </w:t>
        </w:r>
      </w:ins>
      <w:ins w:id="139" w:author="Gregory Anne" w:date="2015-10-07T22:24:00Z">
        <w:r w:rsidR="00AB2262" w:rsidRPr="00AB2262">
          <w:rPr>
            <w:rFonts w:ascii="Arial" w:hAnsi="Arial" w:cs="Arial"/>
            <w:color w:val="58585A"/>
            <w:rPrChange w:id="140" w:author="Gregory Anne" w:date="2015-10-07T22:27:00Z">
              <w:rPr>
                <w:rFonts w:cs="Arial"/>
                <w:b/>
                <w:i/>
                <w:iCs/>
                <w:szCs w:val="20"/>
              </w:rPr>
            </w:rPrChange>
          </w:rPr>
          <w:t xml:space="preserve">Agile </w:t>
        </w:r>
      </w:ins>
      <w:ins w:id="141" w:author="Gregory Anne" w:date="2015-10-07T22:22:00Z">
        <w:r w:rsidR="00AB2262" w:rsidRPr="00AB2262">
          <w:rPr>
            <w:rFonts w:ascii="Arial" w:hAnsi="Arial" w:cs="Arial"/>
            <w:color w:val="58585A"/>
            <w:rPrChange w:id="142" w:author="Gregory Anne" w:date="2015-10-07T22:27:00Z">
              <w:rPr>
                <w:rFonts w:cs="Arial"/>
                <w:b/>
                <w:i/>
                <w:iCs/>
                <w:szCs w:val="20"/>
              </w:rPr>
            </w:rPrChange>
          </w:rPr>
          <w:t>Scrum, Jira</w:t>
        </w:r>
      </w:ins>
      <w:ins w:id="143" w:author="Gregory Anne" w:date="2015-10-07T22:23:00Z">
        <w:r w:rsidR="00AB2262" w:rsidRPr="00AB2262">
          <w:rPr>
            <w:rFonts w:ascii="Arial" w:hAnsi="Arial" w:cs="Arial"/>
            <w:color w:val="58585A"/>
            <w:rPrChange w:id="144" w:author="Gregory Anne" w:date="2015-10-07T22:27:00Z">
              <w:rPr>
                <w:rFonts w:cs="Arial"/>
                <w:b/>
                <w:i/>
                <w:iCs/>
                <w:szCs w:val="20"/>
              </w:rPr>
            </w:rPrChange>
          </w:rPr>
          <w:t>.</w:t>
        </w:r>
      </w:ins>
    </w:p>
    <w:p w:rsidR="00032F6E" w:rsidRDefault="00032F6E" w:rsidP="00032F6E">
      <w:pPr>
        <w:divId w:val="1170676097"/>
        <w:rPr>
          <w:ins w:id="145" w:author="Gregory Anne" w:date="2015-10-07T21:53:00Z"/>
        </w:rPr>
      </w:pPr>
    </w:p>
    <w:p w:rsidR="00032F6E" w:rsidRDefault="00032F6E" w:rsidP="00032F6E">
      <w:pPr>
        <w:divId w:val="1170676097"/>
        <w:rPr>
          <w:ins w:id="146" w:author="Gregory Anne" w:date="2015-10-07T21:53:00Z"/>
        </w:rPr>
      </w:pPr>
    </w:p>
    <w:p w:rsidR="00032F6E" w:rsidRDefault="00032F6E" w:rsidP="00DB77E3">
      <w:pPr>
        <w:divId w:val="1170676097"/>
        <w:rPr>
          <w:ins w:id="147" w:author="Gregory Anne" w:date="2015-10-07T21:53:00Z"/>
        </w:rPr>
      </w:pPr>
    </w:p>
    <w:p w:rsidR="00032F6E" w:rsidRDefault="00032F6E" w:rsidP="00DB77E3">
      <w:pPr>
        <w:divId w:val="1170676097"/>
      </w:pPr>
    </w:p>
    <w:p w:rsidR="009C60F8" w:rsidRDefault="009C60F8" w:rsidP="00DB77E3">
      <w:pPr>
        <w:divId w:val="1170676097"/>
      </w:pPr>
    </w:p>
    <w:p w:rsidR="00DB77E3" w:rsidRPr="005A5A96" w:rsidRDefault="00720A2B" w:rsidP="00DB77E3">
      <w:pPr>
        <w:pBdr>
          <w:bottom w:val="single" w:sz="4" w:space="1" w:color="auto"/>
        </w:pBdr>
        <w:divId w:val="1170676097"/>
        <w:rPr>
          <w:rFonts w:cs="Arial"/>
          <w:b/>
          <w:bCs/>
          <w:color w:val="0D0D0D"/>
          <w:szCs w:val="21"/>
        </w:rPr>
      </w:pPr>
      <w:r>
        <w:rPr>
          <w:rFonts w:cs="Arial"/>
          <w:b/>
          <w:bCs/>
          <w:color w:val="0D0D0D"/>
          <w:szCs w:val="21"/>
        </w:rPr>
        <w:t>NATIXIS ASSURANCES</w:t>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Pr>
          <w:rFonts w:cs="Arial"/>
          <w:b/>
          <w:bCs/>
          <w:color w:val="0D0D0D"/>
          <w:szCs w:val="21"/>
        </w:rPr>
        <w:t>11</w:t>
      </w:r>
      <w:r w:rsidR="00DB77E3" w:rsidRPr="005A5A96">
        <w:rPr>
          <w:rFonts w:cs="Arial"/>
          <w:b/>
          <w:bCs/>
          <w:color w:val="0D0D0D"/>
          <w:szCs w:val="21"/>
        </w:rPr>
        <w:t>/</w:t>
      </w:r>
      <w:r w:rsidR="00DB77E3">
        <w:rPr>
          <w:rFonts w:cs="Arial"/>
          <w:b/>
          <w:bCs/>
          <w:color w:val="0D0D0D"/>
          <w:szCs w:val="21"/>
        </w:rPr>
        <w:t>20</w:t>
      </w:r>
      <w:r>
        <w:rPr>
          <w:rFonts w:cs="Arial"/>
          <w:b/>
          <w:bCs/>
          <w:color w:val="0D0D0D"/>
          <w:szCs w:val="21"/>
        </w:rPr>
        <w:t>14</w:t>
      </w:r>
      <w:r w:rsidR="00DB77E3">
        <w:rPr>
          <w:rFonts w:cs="Arial"/>
          <w:b/>
          <w:bCs/>
          <w:color w:val="0D0D0D"/>
          <w:szCs w:val="21"/>
        </w:rPr>
        <w:t xml:space="preserve"> – </w:t>
      </w:r>
      <w:r>
        <w:rPr>
          <w:rFonts w:cs="Arial"/>
          <w:b/>
          <w:bCs/>
          <w:color w:val="0D0D0D"/>
          <w:szCs w:val="21"/>
        </w:rPr>
        <w:t>06</w:t>
      </w:r>
      <w:r w:rsidR="00DB77E3">
        <w:rPr>
          <w:rFonts w:cs="Arial"/>
          <w:b/>
          <w:bCs/>
          <w:color w:val="0D0D0D"/>
          <w:szCs w:val="21"/>
        </w:rPr>
        <w:t>/</w:t>
      </w:r>
      <w:r w:rsidR="00DB77E3" w:rsidRPr="005A5A96">
        <w:rPr>
          <w:rFonts w:cs="Arial"/>
          <w:b/>
          <w:bCs/>
          <w:color w:val="0D0D0D"/>
          <w:szCs w:val="21"/>
        </w:rPr>
        <w:t>20</w:t>
      </w:r>
      <w:r>
        <w:rPr>
          <w:rFonts w:cs="Arial"/>
          <w:b/>
          <w:bCs/>
          <w:color w:val="0D0D0D"/>
          <w:szCs w:val="21"/>
        </w:rPr>
        <w:t>15</w:t>
      </w:r>
    </w:p>
    <w:p w:rsidR="00DB77E3" w:rsidRDefault="00DB77E3" w:rsidP="00DB77E3">
      <w:pPr>
        <w:divId w:val="1170676097"/>
        <w:rPr>
          <w:rFonts w:cs="Arial"/>
          <w:i/>
          <w:iCs/>
          <w:color w:val="0D0D0D" w:themeColor="text1" w:themeTint="F2"/>
          <w:szCs w:val="21"/>
        </w:rPr>
      </w:pPr>
    </w:p>
    <w:p w:rsidR="00720A2B" w:rsidRDefault="00720A2B" w:rsidP="00720A2B">
      <w:pPr>
        <w:divId w:val="1170676097"/>
        <w:rPr>
          <w:b/>
          <w:bCs/>
          <w:i/>
          <w:iCs/>
          <w:sz w:val="18"/>
          <w:szCs w:val="18"/>
        </w:rPr>
      </w:pPr>
      <w:r>
        <w:rPr>
          <w:rFonts w:cs="Arial"/>
          <w:i/>
          <w:iCs/>
          <w:color w:val="0D0D0D"/>
          <w:sz w:val="24"/>
          <w:szCs w:val="21"/>
        </w:rPr>
        <w:t>Développeur Senior et Architecte technique</w:t>
      </w:r>
    </w:p>
    <w:p w:rsidR="00DB77E3" w:rsidRDefault="00DB77E3" w:rsidP="00DB77E3">
      <w:pPr>
        <w:divId w:val="1170676097"/>
        <w:rPr>
          <w:sz w:val="24"/>
        </w:rPr>
      </w:pPr>
    </w:p>
    <w:p w:rsidR="008B0701" w:rsidRDefault="008B0701" w:rsidP="008B0701">
      <w:pPr>
        <w:pStyle w:val="CVMissionTche"/>
        <w:jc w:val="both"/>
        <w:divId w:val="1170676097"/>
        <w:rPr>
          <w:rFonts w:ascii="Arial" w:hAnsi="Arial" w:cs="Arial"/>
          <w:szCs w:val="20"/>
        </w:rPr>
      </w:pPr>
      <w:r>
        <w:rPr>
          <w:rFonts w:ascii="Arial" w:hAnsi="Arial" w:cs="Arial"/>
          <w:szCs w:val="20"/>
        </w:rPr>
        <w:t>Intervention en fin de projet sur la remédiation de la dette technique</w:t>
      </w:r>
    </w:p>
    <w:p w:rsidR="008B0701" w:rsidRDefault="008B0701" w:rsidP="008B0701">
      <w:pPr>
        <w:tabs>
          <w:tab w:val="left" w:pos="3915"/>
        </w:tabs>
        <w:divId w:val="1170676097"/>
        <w:rPr>
          <w:rFonts w:cs="Arial"/>
          <w:b/>
          <w:i/>
          <w:sz w:val="18"/>
          <w:szCs w:val="18"/>
        </w:rPr>
      </w:pPr>
      <w:r>
        <w:rPr>
          <w:b/>
        </w:rPr>
        <w:tab/>
      </w:r>
    </w:p>
    <w:p w:rsidR="008B0701" w:rsidRDefault="008B0701" w:rsidP="008B0701">
      <w:pPr>
        <w:pStyle w:val="CVMissionTche"/>
        <w:jc w:val="both"/>
        <w:divId w:val="1170676097"/>
        <w:rPr>
          <w:rFonts w:ascii="Arial" w:hAnsi="Arial" w:cs="Arial"/>
          <w:szCs w:val="20"/>
        </w:rPr>
      </w:pPr>
      <w:r>
        <w:rPr>
          <w:rFonts w:ascii="Arial" w:hAnsi="Arial" w:cs="Arial"/>
          <w:szCs w:val="20"/>
        </w:rPr>
        <w:t>Fusion des SI Banque Populaire et Caisse d’Epargne supports des assurances Vie et Prévoyance. Plusieurs plateaux de développement sont assignés au programme, regroupant environs 150 personnes. La Design Authority est un groupe décisionnaire sur les solutions de conception, garant de la cohésion des dévelo</w:t>
      </w:r>
      <w:r w:rsidR="00D71813">
        <w:rPr>
          <w:rFonts w:ascii="Arial" w:hAnsi="Arial" w:cs="Arial"/>
          <w:szCs w:val="20"/>
        </w:rPr>
        <w:t>ppements des CDS</w:t>
      </w:r>
      <w:r>
        <w:rPr>
          <w:rFonts w:ascii="Arial" w:hAnsi="Arial" w:cs="Arial"/>
          <w:szCs w:val="20"/>
        </w:rPr>
        <w:t>, des outils de tests et des méthodes engagées. Elle contrôle aussi en aval la qualité technique des développements.</w:t>
      </w:r>
    </w:p>
    <w:p w:rsidR="008B0701" w:rsidRDefault="008B0701" w:rsidP="008B0701">
      <w:pPr>
        <w:pStyle w:val="CVMissionTche"/>
        <w:jc w:val="both"/>
        <w:divId w:val="1170676097"/>
        <w:rPr>
          <w:rFonts w:ascii="Arial" w:hAnsi="Arial" w:cs="Arial"/>
          <w:szCs w:val="20"/>
        </w:rPr>
      </w:pPr>
      <w:r>
        <w:rPr>
          <w:rFonts w:ascii="Arial" w:hAnsi="Arial" w:cs="Arial"/>
          <w:szCs w:val="20"/>
        </w:rPr>
        <w:t>Dans une équipe de 12 personnes, je fus référent pour les sujets suivants :</w:t>
      </w:r>
    </w:p>
    <w:p w:rsidR="008B0701" w:rsidRDefault="008B0701" w:rsidP="008B0701">
      <w:pPr>
        <w:pStyle w:val="Paragraphedeliste1"/>
        <w:numPr>
          <w:ilvl w:val="0"/>
          <w:numId w:val="5"/>
        </w:numPr>
        <w:spacing w:after="200" w:line="276" w:lineRule="auto"/>
        <w:divId w:val="1170676097"/>
        <w:rPr>
          <w:rFonts w:cs="Arial"/>
        </w:rPr>
      </w:pPr>
      <w:r>
        <w:rPr>
          <w:rFonts w:cs="Arial"/>
        </w:rPr>
        <w:t>Gestion des sessions sur l’application « agence », refactoring des classes de contexte</w:t>
      </w:r>
    </w:p>
    <w:p w:rsidR="008B0701" w:rsidRDefault="008B0701" w:rsidP="008B0701">
      <w:pPr>
        <w:pStyle w:val="Paragraphedeliste1"/>
        <w:numPr>
          <w:ilvl w:val="0"/>
          <w:numId w:val="5"/>
        </w:numPr>
        <w:spacing w:after="200" w:line="276" w:lineRule="auto"/>
        <w:divId w:val="1170676097"/>
        <w:rPr>
          <w:rFonts w:cs="Arial"/>
        </w:rPr>
      </w:pPr>
      <w:r>
        <w:rPr>
          <w:rFonts w:cs="Arial"/>
        </w:rPr>
        <w:t>Techniques de test d’intégration avec Selenium</w:t>
      </w:r>
    </w:p>
    <w:p w:rsidR="008B0701" w:rsidRDefault="008B0701" w:rsidP="008B0701">
      <w:pPr>
        <w:pStyle w:val="Paragraphedeliste1"/>
        <w:numPr>
          <w:ilvl w:val="0"/>
          <w:numId w:val="5"/>
        </w:numPr>
        <w:spacing w:after="200" w:line="276" w:lineRule="auto"/>
        <w:divId w:val="1170676097"/>
        <w:rPr>
          <w:rFonts w:cs="Arial"/>
        </w:rPr>
      </w:pPr>
      <w:r>
        <w:rPr>
          <w:rFonts w:cs="Arial"/>
        </w:rPr>
        <w:t>Bonnes pratiques de développement, remédiation du code</w:t>
      </w:r>
    </w:p>
    <w:p w:rsidR="008B0701" w:rsidRDefault="008B0701" w:rsidP="008B0701">
      <w:pPr>
        <w:pStyle w:val="Paragraphedeliste1"/>
        <w:numPr>
          <w:ilvl w:val="0"/>
          <w:numId w:val="5"/>
        </w:numPr>
        <w:spacing w:after="200" w:line="276" w:lineRule="auto"/>
        <w:divId w:val="1170676097"/>
        <w:rPr>
          <w:rFonts w:cs="Arial"/>
          <w:b/>
          <w:i/>
          <w:sz w:val="18"/>
          <w:szCs w:val="18"/>
        </w:rPr>
      </w:pPr>
      <w:r>
        <w:rPr>
          <w:rFonts w:cs="Arial"/>
        </w:rPr>
        <w:t xml:space="preserve">Annulation de contrats à J, Dérogations </w:t>
      </w:r>
      <w:r w:rsidR="007E6364">
        <w:rPr>
          <w:rFonts w:cs="Arial"/>
        </w:rPr>
        <w:t>tarifaires</w:t>
      </w:r>
      <w:r>
        <w:rPr>
          <w:rFonts w:cs="Arial"/>
        </w:rPr>
        <w:t>, Cross-Canalité</w:t>
      </w:r>
    </w:p>
    <w:p w:rsidR="008B0701" w:rsidRDefault="008B0701" w:rsidP="008B0701">
      <w:pPr>
        <w:pStyle w:val="CVEnvironnementTechnique"/>
        <w:ind w:left="0" w:firstLine="0"/>
        <w:jc w:val="left"/>
        <w:divId w:val="1170676097"/>
        <w:rPr>
          <w:sz w:val="22"/>
        </w:rPr>
      </w:pPr>
      <w:r>
        <w:rPr>
          <w:rFonts w:ascii="Arial" w:hAnsi="Arial" w:cs="Arial"/>
          <w:color w:val="58585A"/>
        </w:rPr>
        <w:t>Environnement : Java 6, JSF, SOAP, Clean Architecture, JBoss, Eclipse, Serena Dimensions, Agile Scrum, xWiki</w:t>
      </w:r>
    </w:p>
    <w:p w:rsidR="008B0701" w:rsidRDefault="008B0701" w:rsidP="00DB77E3">
      <w:pPr>
        <w:divId w:val="1170676097"/>
        <w:rPr>
          <w:sz w:val="24"/>
        </w:rPr>
      </w:pPr>
    </w:p>
    <w:p w:rsidR="00042212" w:rsidRDefault="00042212" w:rsidP="00042212">
      <w:pPr>
        <w:divId w:val="1170676097"/>
      </w:pPr>
    </w:p>
    <w:p w:rsidR="00042212" w:rsidRDefault="00042212" w:rsidP="00042212">
      <w:pPr>
        <w:divId w:val="1170676097"/>
        <w:rPr>
          <w:ins w:id="148" w:author="Gregory Anne" w:date="2015-10-07T22:41:00Z"/>
        </w:rPr>
      </w:pPr>
    </w:p>
    <w:p w:rsidR="00203D61" w:rsidRDefault="00203D61" w:rsidP="00042212">
      <w:pPr>
        <w:divId w:val="1170676097"/>
      </w:pPr>
    </w:p>
    <w:p w:rsidR="00042212" w:rsidRDefault="00042212" w:rsidP="00042212">
      <w:pPr>
        <w:divId w:val="1170676097"/>
      </w:pPr>
    </w:p>
    <w:p w:rsidR="00042212" w:rsidRPr="00042212" w:rsidRDefault="00042212" w:rsidP="00042212">
      <w:pPr>
        <w:pBdr>
          <w:bottom w:val="single" w:sz="4" w:space="1" w:color="auto"/>
        </w:pBdr>
        <w:divId w:val="1170676097"/>
        <w:rPr>
          <w:rFonts w:cs="Arial"/>
          <w:b/>
          <w:bCs/>
          <w:color w:val="0D0D0D"/>
          <w:szCs w:val="21"/>
        </w:rPr>
      </w:pPr>
      <w:r w:rsidRPr="00042212">
        <w:rPr>
          <w:rFonts w:cs="Arial"/>
          <w:b/>
          <w:bCs/>
          <w:color w:val="0D0D0D"/>
          <w:szCs w:val="21"/>
        </w:rPr>
        <w:lastRenderedPageBreak/>
        <w:t>S</w:t>
      </w:r>
      <w:r>
        <w:rPr>
          <w:rFonts w:cs="Arial"/>
          <w:b/>
          <w:bCs/>
          <w:color w:val="0D0D0D"/>
          <w:szCs w:val="21"/>
        </w:rPr>
        <w:t>TIF</w:t>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Pr>
          <w:rFonts w:cs="Arial"/>
          <w:b/>
          <w:bCs/>
          <w:color w:val="0D0D0D"/>
          <w:szCs w:val="21"/>
        </w:rPr>
        <w:tab/>
      </w:r>
      <w:r w:rsidRPr="00042212">
        <w:rPr>
          <w:rFonts w:cs="Arial"/>
          <w:b/>
          <w:bCs/>
          <w:color w:val="0D0D0D"/>
          <w:szCs w:val="21"/>
        </w:rPr>
        <w:tab/>
      </w:r>
      <w:r>
        <w:rPr>
          <w:rFonts w:cs="Arial"/>
          <w:b/>
          <w:bCs/>
          <w:color w:val="0D0D0D"/>
          <w:szCs w:val="21"/>
        </w:rPr>
        <w:t>03</w:t>
      </w:r>
      <w:r w:rsidRPr="00042212">
        <w:rPr>
          <w:rFonts w:cs="Arial"/>
          <w:b/>
          <w:bCs/>
          <w:color w:val="0D0D0D"/>
          <w:szCs w:val="21"/>
        </w:rPr>
        <w:t>/20</w:t>
      </w:r>
      <w:r>
        <w:rPr>
          <w:rFonts w:cs="Arial"/>
          <w:b/>
          <w:bCs/>
          <w:color w:val="0D0D0D"/>
          <w:szCs w:val="21"/>
        </w:rPr>
        <w:t>14</w:t>
      </w:r>
      <w:r w:rsidRPr="00042212">
        <w:rPr>
          <w:rFonts w:cs="Arial"/>
          <w:b/>
          <w:bCs/>
          <w:color w:val="0D0D0D"/>
          <w:szCs w:val="21"/>
        </w:rPr>
        <w:t xml:space="preserve"> – </w:t>
      </w:r>
      <w:r>
        <w:rPr>
          <w:rFonts w:cs="Arial"/>
          <w:b/>
          <w:bCs/>
          <w:color w:val="0D0D0D"/>
          <w:szCs w:val="21"/>
        </w:rPr>
        <w:t>11</w:t>
      </w:r>
      <w:r w:rsidRPr="00042212">
        <w:rPr>
          <w:rFonts w:cs="Arial"/>
          <w:b/>
          <w:bCs/>
          <w:color w:val="0D0D0D"/>
          <w:szCs w:val="21"/>
        </w:rPr>
        <w:t>/20</w:t>
      </w:r>
      <w:r>
        <w:rPr>
          <w:rFonts w:cs="Arial"/>
          <w:b/>
          <w:bCs/>
          <w:color w:val="0D0D0D"/>
          <w:szCs w:val="21"/>
        </w:rPr>
        <w:t>14</w:t>
      </w:r>
    </w:p>
    <w:p w:rsidR="00042212" w:rsidRPr="00042212" w:rsidRDefault="00042212" w:rsidP="00042212">
      <w:pPr>
        <w:divId w:val="1170676097"/>
        <w:rPr>
          <w:rFonts w:cs="Arial"/>
          <w:i/>
          <w:iCs/>
          <w:color w:val="0D0D0D" w:themeColor="text1" w:themeTint="F2"/>
          <w:szCs w:val="21"/>
        </w:rPr>
      </w:pPr>
    </w:p>
    <w:p w:rsidR="00042212" w:rsidRPr="00042212" w:rsidRDefault="00042212" w:rsidP="00042212">
      <w:pPr>
        <w:divId w:val="1170676097"/>
        <w:rPr>
          <w:sz w:val="24"/>
        </w:rPr>
      </w:pPr>
      <w:r>
        <w:rPr>
          <w:rFonts w:cs="Arial"/>
          <w:i/>
          <w:iCs/>
          <w:color w:val="0D0D0D" w:themeColor="text1" w:themeTint="F2"/>
          <w:sz w:val="24"/>
          <w:szCs w:val="21"/>
        </w:rPr>
        <w:t>Chef de Projet</w:t>
      </w:r>
    </w:p>
    <w:p w:rsidR="00042212" w:rsidRPr="00042212" w:rsidRDefault="00042212" w:rsidP="00042212">
      <w:pPr>
        <w:divId w:val="1170676097"/>
        <w:rPr>
          <w:b/>
          <w:bCs/>
          <w:i/>
          <w:iCs/>
          <w:sz w:val="18"/>
          <w:szCs w:val="18"/>
        </w:rPr>
      </w:pPr>
    </w:p>
    <w:p w:rsidR="00DE64AA" w:rsidRPr="00AA68CF" w:rsidRDefault="00DE64AA" w:rsidP="00DE64AA">
      <w:pPr>
        <w:pStyle w:val="CVMissionTche"/>
        <w:jc w:val="both"/>
        <w:divId w:val="1170676097"/>
        <w:rPr>
          <w:rFonts w:cs="Arial"/>
          <w:bCs/>
          <w:szCs w:val="20"/>
        </w:rPr>
      </w:pPr>
      <w:r w:rsidRPr="00AA68CF">
        <w:rPr>
          <w:rFonts w:ascii="Arial" w:hAnsi="Arial" w:cs="Arial"/>
          <w:bCs/>
          <w:szCs w:val="20"/>
        </w:rPr>
        <w:t>Réalisation pour le STIF d’une application web de gestion de patrimoine foncier.</w:t>
      </w:r>
    </w:p>
    <w:p w:rsidR="00DE64AA" w:rsidRPr="00AA68CF" w:rsidRDefault="00DE64AA" w:rsidP="00DE64AA">
      <w:pPr>
        <w:divId w:val="1170676097"/>
        <w:rPr>
          <w:szCs w:val="20"/>
        </w:rPr>
      </w:pPr>
      <w:r w:rsidRPr="00AA68CF">
        <w:rPr>
          <w:rFonts w:cs="Arial"/>
          <w:bCs/>
          <w:iCs/>
          <w:szCs w:val="20"/>
        </w:rPr>
        <w:t>Dans une équipe de deux personnes, j’ai participé à :</w:t>
      </w:r>
    </w:p>
    <w:p w:rsidR="00DE64AA" w:rsidRPr="00AA68CF" w:rsidRDefault="00DE64AA" w:rsidP="00DE64AA">
      <w:pPr>
        <w:tabs>
          <w:tab w:val="left" w:pos="3915"/>
        </w:tabs>
        <w:divId w:val="1170676097"/>
        <w:rPr>
          <w:szCs w:val="20"/>
        </w:rPr>
      </w:pPr>
    </w:p>
    <w:p w:rsidR="00DE64AA" w:rsidRPr="00AA68CF" w:rsidRDefault="00DE64AA" w:rsidP="00DE64AA">
      <w:pPr>
        <w:pStyle w:val="Paragraphedeliste2"/>
        <w:numPr>
          <w:ilvl w:val="0"/>
          <w:numId w:val="5"/>
        </w:numPr>
        <w:spacing w:after="200" w:line="276" w:lineRule="auto"/>
        <w:divId w:val="1170676097"/>
        <w:rPr>
          <w:rFonts w:cs="Arial"/>
          <w:szCs w:val="20"/>
        </w:rPr>
      </w:pPr>
      <w:r w:rsidRPr="00AA68CF">
        <w:rPr>
          <w:rFonts w:cs="Arial"/>
          <w:szCs w:val="20"/>
        </w:rPr>
        <w:t>Élaboration des documents de spécifications technique et fonctionnelle.</w:t>
      </w:r>
    </w:p>
    <w:p w:rsidR="00DE64AA" w:rsidRPr="00AA68CF" w:rsidRDefault="00DE64AA" w:rsidP="00DE64AA">
      <w:pPr>
        <w:pStyle w:val="Paragraphedeliste2"/>
        <w:numPr>
          <w:ilvl w:val="0"/>
          <w:numId w:val="5"/>
        </w:numPr>
        <w:spacing w:after="200" w:line="276" w:lineRule="auto"/>
        <w:divId w:val="1170676097"/>
        <w:rPr>
          <w:rFonts w:cs="Arial"/>
          <w:szCs w:val="20"/>
        </w:rPr>
      </w:pPr>
      <w:r w:rsidRPr="00AA68CF">
        <w:rPr>
          <w:rFonts w:cs="Arial"/>
          <w:szCs w:val="20"/>
          <w:lang w:val="en-US"/>
        </w:rPr>
        <w:t>Modélisation UML.</w:t>
      </w:r>
    </w:p>
    <w:p w:rsidR="00DE64AA" w:rsidRPr="00AA68CF" w:rsidRDefault="00DE64AA" w:rsidP="00DE64AA">
      <w:pPr>
        <w:pStyle w:val="Paragraphedeliste2"/>
        <w:numPr>
          <w:ilvl w:val="0"/>
          <w:numId w:val="5"/>
        </w:numPr>
        <w:spacing w:after="200" w:line="276" w:lineRule="auto"/>
        <w:divId w:val="1170676097"/>
        <w:rPr>
          <w:rFonts w:cs="Arial"/>
          <w:szCs w:val="20"/>
        </w:rPr>
      </w:pPr>
      <w:r w:rsidRPr="00AA68CF">
        <w:rPr>
          <w:rFonts w:cs="Arial"/>
          <w:szCs w:val="20"/>
        </w:rPr>
        <w:t>Conception de l’architecture (</w:t>
      </w:r>
      <w:r w:rsidR="00F970E8" w:rsidRPr="00AA68CF">
        <w:rPr>
          <w:rFonts w:cs="Arial"/>
          <w:szCs w:val="20"/>
        </w:rPr>
        <w:t>intégration</w:t>
      </w:r>
      <w:r w:rsidRPr="00AA68CF">
        <w:rPr>
          <w:rFonts w:cs="Arial"/>
          <w:szCs w:val="20"/>
        </w:rPr>
        <w:t xml:space="preserve"> d’un système de cartographie)</w:t>
      </w:r>
    </w:p>
    <w:p w:rsidR="00DE64AA" w:rsidRPr="00AA68CF" w:rsidRDefault="00DE64AA" w:rsidP="00DE64AA">
      <w:pPr>
        <w:pStyle w:val="Paragraphedeliste2"/>
        <w:numPr>
          <w:ilvl w:val="0"/>
          <w:numId w:val="5"/>
        </w:numPr>
        <w:spacing w:after="200" w:line="276" w:lineRule="auto"/>
        <w:divId w:val="1170676097"/>
        <w:rPr>
          <w:rFonts w:cs="Arial"/>
          <w:szCs w:val="20"/>
          <w:lang w:val="en-US"/>
        </w:rPr>
      </w:pPr>
      <w:r w:rsidRPr="00AA68CF">
        <w:rPr>
          <w:rFonts w:cs="Arial"/>
          <w:szCs w:val="20"/>
          <w:lang w:val="en-US"/>
        </w:rPr>
        <w:t>Implémentation.</w:t>
      </w:r>
    </w:p>
    <w:p w:rsidR="00DE64AA" w:rsidRPr="00AA68CF" w:rsidRDefault="00DE64AA" w:rsidP="00DE64AA">
      <w:pPr>
        <w:pStyle w:val="Paragraphedeliste2"/>
        <w:numPr>
          <w:ilvl w:val="0"/>
          <w:numId w:val="5"/>
        </w:numPr>
        <w:spacing w:after="200" w:line="276" w:lineRule="auto"/>
        <w:divId w:val="1170676097"/>
        <w:rPr>
          <w:rFonts w:cs="Arial"/>
          <w:szCs w:val="20"/>
          <w:lang w:val="en-US"/>
        </w:rPr>
      </w:pPr>
      <w:r w:rsidRPr="00AA68CF">
        <w:rPr>
          <w:rFonts w:cs="Arial"/>
          <w:szCs w:val="20"/>
          <w:lang w:val="en-US"/>
        </w:rPr>
        <w:t>Test et validation</w:t>
      </w:r>
    </w:p>
    <w:p w:rsidR="00DE64AA" w:rsidRPr="00AA68CF" w:rsidRDefault="00DE64AA" w:rsidP="00DE64AA">
      <w:pPr>
        <w:pStyle w:val="Paragraphedeliste2"/>
        <w:numPr>
          <w:ilvl w:val="0"/>
          <w:numId w:val="5"/>
        </w:numPr>
        <w:spacing w:after="200" w:line="276" w:lineRule="auto"/>
        <w:divId w:val="1170676097"/>
        <w:rPr>
          <w:rFonts w:cs="Arial"/>
          <w:szCs w:val="20"/>
          <w:lang w:val="en-US"/>
        </w:rPr>
      </w:pPr>
      <w:r w:rsidRPr="00AA68CF">
        <w:rPr>
          <w:rFonts w:cs="Arial"/>
          <w:szCs w:val="20"/>
          <w:lang w:val="en-US"/>
        </w:rPr>
        <w:t>Suivi du projet</w:t>
      </w:r>
    </w:p>
    <w:p w:rsidR="00DE64AA" w:rsidRPr="00AA68CF" w:rsidRDefault="00DE64AA" w:rsidP="00DE64AA">
      <w:pPr>
        <w:pStyle w:val="Paragraphedeliste2"/>
        <w:numPr>
          <w:ilvl w:val="0"/>
          <w:numId w:val="5"/>
        </w:numPr>
        <w:spacing w:after="200" w:line="276" w:lineRule="auto"/>
        <w:divId w:val="1170676097"/>
        <w:rPr>
          <w:rFonts w:cs="Arial"/>
          <w:b/>
          <w:bCs/>
          <w:i/>
          <w:iCs/>
          <w:szCs w:val="20"/>
          <w:lang w:val="en-US"/>
        </w:rPr>
      </w:pPr>
      <w:r w:rsidRPr="00AA68CF">
        <w:rPr>
          <w:rFonts w:cs="Arial"/>
          <w:szCs w:val="20"/>
          <w:lang w:val="en-US"/>
        </w:rPr>
        <w:t>Interface avec l’hébergeur</w:t>
      </w:r>
    </w:p>
    <w:p w:rsidR="00DE64AA" w:rsidRPr="00AA68CF" w:rsidRDefault="00DE64AA" w:rsidP="00DE64AA">
      <w:pPr>
        <w:pStyle w:val="CVEnvironnementTechnique"/>
        <w:ind w:left="0" w:firstLine="0"/>
        <w:jc w:val="left"/>
        <w:divId w:val="1170676097"/>
        <w:rPr>
          <w:szCs w:val="20"/>
          <w:lang w:val="en-US"/>
        </w:rPr>
      </w:pPr>
      <w:r w:rsidRPr="00AA68CF">
        <w:rPr>
          <w:rFonts w:ascii="Arial" w:hAnsi="Arial" w:cs="Arial"/>
          <w:bCs/>
          <w:color w:val="58585A"/>
          <w:szCs w:val="20"/>
          <w:lang w:val="en-US"/>
        </w:rPr>
        <w:t>Environnement : Java 8, Hibernate/JPA, Hibernate search, Spring (Spring MVC, Spring Security, Spring LDAP), iText, AngularJS, Arcgis API for Javascript, JUnit, Tomcat, SVN, Netbeans 8, Maven, Jenkins, Mantis, PostreSQL, xWiki, UML, MsProject, Testlink</w:t>
      </w:r>
    </w:p>
    <w:p w:rsidR="00042212" w:rsidRPr="00DE64AA" w:rsidRDefault="00042212" w:rsidP="00042212">
      <w:pPr>
        <w:divId w:val="1170676097"/>
        <w:rPr>
          <w:b/>
          <w:bCs/>
          <w:i/>
          <w:iCs/>
          <w:szCs w:val="20"/>
          <w:lang w:val="en-US"/>
        </w:rPr>
      </w:pPr>
    </w:p>
    <w:p w:rsidR="00042212" w:rsidRPr="00662D87" w:rsidRDefault="00042212" w:rsidP="00042212">
      <w:pPr>
        <w:divId w:val="1170676097"/>
        <w:rPr>
          <w:lang w:val="en-US"/>
        </w:rPr>
      </w:pPr>
    </w:p>
    <w:p w:rsidR="00042212" w:rsidRDefault="00042212" w:rsidP="00042212">
      <w:pPr>
        <w:divId w:val="1170676097"/>
        <w:rPr>
          <w:lang w:val="en-US"/>
        </w:rPr>
      </w:pPr>
    </w:p>
    <w:p w:rsidR="009C60F8" w:rsidRDefault="009C60F8" w:rsidP="00042212">
      <w:pPr>
        <w:divId w:val="1170676097"/>
        <w:rPr>
          <w:lang w:val="en-US"/>
        </w:rPr>
      </w:pPr>
    </w:p>
    <w:p w:rsidR="009C60F8" w:rsidRDefault="009C60F8" w:rsidP="00042212">
      <w:pPr>
        <w:divId w:val="1170676097"/>
        <w:rPr>
          <w:lang w:val="en-US"/>
        </w:rPr>
      </w:pPr>
    </w:p>
    <w:p w:rsidR="009C60F8" w:rsidRDefault="009C60F8" w:rsidP="00042212">
      <w:pPr>
        <w:divId w:val="1170676097"/>
        <w:rPr>
          <w:lang w:val="en-US"/>
        </w:rPr>
      </w:pPr>
    </w:p>
    <w:p w:rsidR="009C60F8" w:rsidRDefault="009C60F8" w:rsidP="00042212">
      <w:pPr>
        <w:divId w:val="1170676097"/>
        <w:rPr>
          <w:lang w:val="en-US"/>
        </w:rPr>
      </w:pPr>
    </w:p>
    <w:p w:rsidR="00042212" w:rsidRPr="009E19CD" w:rsidRDefault="00662D87" w:rsidP="00042212">
      <w:pPr>
        <w:pBdr>
          <w:bottom w:val="single" w:sz="4" w:space="1" w:color="auto"/>
        </w:pBdr>
        <w:divId w:val="1170676097"/>
        <w:rPr>
          <w:rFonts w:cs="Arial"/>
          <w:b/>
          <w:bCs/>
          <w:color w:val="0D0D0D"/>
          <w:szCs w:val="21"/>
        </w:rPr>
      </w:pPr>
      <w:r w:rsidRPr="00D71813">
        <w:rPr>
          <w:rFonts w:cs="Arial"/>
          <w:b/>
          <w:bCs/>
          <w:color w:val="0D0D0D"/>
          <w:szCs w:val="21"/>
        </w:rPr>
        <w:t>IRSN</w:t>
      </w:r>
      <w:r w:rsidR="00042212" w:rsidRPr="00D71813">
        <w:rPr>
          <w:rFonts w:cs="Arial"/>
          <w:b/>
          <w:bCs/>
          <w:color w:val="0D0D0D"/>
          <w:szCs w:val="21"/>
        </w:rPr>
        <w:tab/>
      </w:r>
      <w:r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Pr="009E19CD">
        <w:rPr>
          <w:rFonts w:cs="Arial"/>
          <w:b/>
          <w:bCs/>
          <w:color w:val="0D0D0D"/>
          <w:szCs w:val="21"/>
        </w:rPr>
        <w:t>01</w:t>
      </w:r>
      <w:r w:rsidR="00042212" w:rsidRPr="009E19CD">
        <w:rPr>
          <w:rFonts w:cs="Arial"/>
          <w:b/>
          <w:bCs/>
          <w:color w:val="0D0D0D"/>
          <w:szCs w:val="21"/>
        </w:rPr>
        <w:t>/20</w:t>
      </w:r>
      <w:r w:rsidRPr="009E19CD">
        <w:rPr>
          <w:rFonts w:cs="Arial"/>
          <w:b/>
          <w:bCs/>
          <w:color w:val="0D0D0D"/>
          <w:szCs w:val="21"/>
        </w:rPr>
        <w:t>12</w:t>
      </w:r>
      <w:r w:rsidR="00042212" w:rsidRPr="009E19CD">
        <w:rPr>
          <w:rFonts w:cs="Arial"/>
          <w:b/>
          <w:bCs/>
          <w:color w:val="0D0D0D"/>
          <w:szCs w:val="21"/>
        </w:rPr>
        <w:t xml:space="preserve"> – </w:t>
      </w:r>
      <w:r w:rsidRPr="009E19CD">
        <w:rPr>
          <w:rFonts w:cs="Arial"/>
          <w:b/>
          <w:bCs/>
          <w:color w:val="0D0D0D"/>
          <w:szCs w:val="21"/>
        </w:rPr>
        <w:t>03</w:t>
      </w:r>
      <w:r w:rsidR="00042212" w:rsidRPr="009E19CD">
        <w:rPr>
          <w:rFonts w:cs="Arial"/>
          <w:b/>
          <w:bCs/>
          <w:color w:val="0D0D0D"/>
          <w:szCs w:val="21"/>
        </w:rPr>
        <w:t>/20</w:t>
      </w:r>
      <w:r w:rsidRPr="009E19CD">
        <w:rPr>
          <w:rFonts w:cs="Arial"/>
          <w:b/>
          <w:bCs/>
          <w:color w:val="0D0D0D"/>
          <w:szCs w:val="21"/>
        </w:rPr>
        <w:t>14</w:t>
      </w:r>
    </w:p>
    <w:p w:rsidR="00042212" w:rsidRPr="009E19CD" w:rsidRDefault="00042212" w:rsidP="00042212">
      <w:pPr>
        <w:divId w:val="1170676097"/>
        <w:rPr>
          <w:rFonts w:cs="Arial"/>
          <w:i/>
          <w:iCs/>
          <w:color w:val="0D0D0D" w:themeColor="text1" w:themeTint="F2"/>
          <w:szCs w:val="21"/>
        </w:rPr>
      </w:pPr>
    </w:p>
    <w:p w:rsidR="00042212" w:rsidRPr="009E19CD" w:rsidRDefault="009E19CD" w:rsidP="00042212">
      <w:pPr>
        <w:divId w:val="1170676097"/>
        <w:rPr>
          <w:sz w:val="24"/>
        </w:rPr>
      </w:pPr>
      <w:r w:rsidRPr="009E19CD">
        <w:rPr>
          <w:rFonts w:cs="Arial"/>
          <w:i/>
          <w:iCs/>
          <w:color w:val="0D0D0D" w:themeColor="text1" w:themeTint="F2"/>
          <w:sz w:val="24"/>
          <w:szCs w:val="21"/>
        </w:rPr>
        <w:t>Chef de Projet Fonctionnel, Ingénieur d’Etudes et de Développement</w:t>
      </w:r>
    </w:p>
    <w:p w:rsidR="00042212" w:rsidRPr="009E19CD" w:rsidRDefault="00042212" w:rsidP="00042212">
      <w:pPr>
        <w:divId w:val="1170676097"/>
        <w:rPr>
          <w:b/>
          <w:bCs/>
          <w:i/>
          <w:iCs/>
          <w:sz w:val="18"/>
          <w:szCs w:val="18"/>
        </w:rPr>
      </w:pPr>
    </w:p>
    <w:p w:rsidR="00E1281F" w:rsidRDefault="00E1281F" w:rsidP="00042212">
      <w:pPr>
        <w:divId w:val="1170676097"/>
        <w:rPr>
          <w:b/>
          <w:bCs/>
          <w:i/>
          <w:iCs/>
          <w:szCs w:val="20"/>
        </w:rPr>
      </w:pPr>
    </w:p>
    <w:p w:rsidR="0047194F" w:rsidRPr="00AA68CF" w:rsidRDefault="0047194F" w:rsidP="0047194F">
      <w:pPr>
        <w:pStyle w:val="CVMissionDescription"/>
        <w:divId w:val="1170676097"/>
        <w:rPr>
          <w:rFonts w:ascii="Arial" w:hAnsi="Arial" w:cs="Arial"/>
          <w:szCs w:val="20"/>
        </w:rPr>
      </w:pPr>
      <w:r w:rsidRPr="00AA68CF">
        <w:rPr>
          <w:rFonts w:ascii="Arial" w:hAnsi="Arial" w:cs="Arial"/>
          <w:szCs w:val="20"/>
        </w:rPr>
        <w:t>Refonte d’un système informatique de gestion des demandes de détention et de distribution de sources de rayonnement, application réalisée il y a plus de 10 ans encore opérationnelle mais basée sur des technologies vieillissantes et non suffisamment ouvertes aux nouveaux acteurs du domaine.</w:t>
      </w:r>
    </w:p>
    <w:p w:rsidR="0047194F" w:rsidRPr="00AA68CF" w:rsidRDefault="0047194F" w:rsidP="0047194F">
      <w:pPr>
        <w:pStyle w:val="CVMissionDescription"/>
        <w:divId w:val="1170676097"/>
        <w:rPr>
          <w:rFonts w:ascii="Arial" w:hAnsi="Arial" w:cs="Arial"/>
          <w:szCs w:val="20"/>
        </w:rPr>
      </w:pPr>
      <w:r w:rsidRPr="00AA68CF">
        <w:rPr>
          <w:rFonts w:ascii="Arial" w:hAnsi="Arial" w:cs="Arial"/>
          <w:szCs w:val="20"/>
        </w:rPr>
        <w:t>Projet de 1800j/h au forfait</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Leader référent au niveau des spécifications fonctionnelles (</w:t>
      </w:r>
      <w:ins w:id="149" w:author="Gregory Anne" w:date="2015-10-07T21:51:00Z">
        <w:r w:rsidR="00032F6E">
          <w:rPr>
            <w:rFonts w:ascii="Arial" w:hAnsi="Arial" w:cs="Arial"/>
            <w:szCs w:val="20"/>
          </w:rPr>
          <w:t>≈</w:t>
        </w:r>
      </w:ins>
      <w:r w:rsidRPr="00AA68CF">
        <w:rPr>
          <w:rFonts w:ascii="Arial" w:hAnsi="Arial" w:cs="Arial"/>
          <w:szCs w:val="20"/>
        </w:rPr>
        <w:t>Product Owner).</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Mise en place de l’architecture technique du projet.</w:t>
      </w:r>
    </w:p>
    <w:p w:rsidR="0047194F" w:rsidRPr="00AA68CF" w:rsidRDefault="009C60F8" w:rsidP="0047194F">
      <w:pPr>
        <w:pStyle w:val="CVMissionTche"/>
        <w:numPr>
          <w:ilvl w:val="0"/>
          <w:numId w:val="6"/>
        </w:numPr>
        <w:divId w:val="1170676097"/>
        <w:rPr>
          <w:rFonts w:ascii="Arial" w:hAnsi="Arial" w:cs="Arial"/>
          <w:szCs w:val="20"/>
          <w:lang w:val="en-US"/>
        </w:rPr>
      </w:pPr>
      <w:r w:rsidRPr="00AA68CF">
        <w:rPr>
          <w:rFonts w:ascii="Arial" w:hAnsi="Arial" w:cs="Arial"/>
          <w:szCs w:val="20"/>
          <w:lang w:val="en-US"/>
        </w:rPr>
        <w:t>Definition</w:t>
      </w:r>
      <w:r w:rsidR="0047194F" w:rsidRPr="00AA68CF">
        <w:rPr>
          <w:rFonts w:ascii="Arial" w:hAnsi="Arial" w:cs="Arial"/>
          <w:szCs w:val="20"/>
          <w:lang w:val="en-US"/>
        </w:rPr>
        <w:t xml:space="preserve"> du modèle métier.</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Conception et Développement de différents modules.</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Mise en place de la signature électronique à l’aide de la solution Keynectis.</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Définition et réalisation du plan de migration des données.</w:t>
      </w:r>
    </w:p>
    <w:p w:rsidR="0047194F" w:rsidRPr="00AA68CF" w:rsidRDefault="0047194F" w:rsidP="0047194F">
      <w:pPr>
        <w:pStyle w:val="CVMissionTche"/>
        <w:numPr>
          <w:ilvl w:val="0"/>
          <w:numId w:val="6"/>
        </w:numPr>
        <w:divId w:val="1170676097"/>
        <w:rPr>
          <w:rFonts w:ascii="Arial" w:hAnsi="Arial" w:cs="Arial"/>
          <w:szCs w:val="20"/>
          <w:lang w:val="en-US"/>
        </w:rPr>
      </w:pPr>
      <w:r w:rsidRPr="00AA68CF">
        <w:rPr>
          <w:rFonts w:ascii="Arial" w:hAnsi="Arial" w:cs="Arial"/>
          <w:szCs w:val="20"/>
          <w:lang w:val="en-US"/>
        </w:rPr>
        <w:t>Encadrement de développeurs.</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Interface client pour la mise en production et la gestion des anomalies.</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Mise en place de l’environnement de test pour l’équipe de validation (Testlink et Selenium)</w:t>
      </w:r>
    </w:p>
    <w:p w:rsidR="0047194F" w:rsidRPr="00AA68CF" w:rsidRDefault="0047194F" w:rsidP="0047194F">
      <w:pPr>
        <w:pStyle w:val="CVMissionTche"/>
        <w:numPr>
          <w:ilvl w:val="0"/>
          <w:numId w:val="6"/>
        </w:numPr>
        <w:divId w:val="1170676097"/>
        <w:rPr>
          <w:szCs w:val="20"/>
        </w:rPr>
      </w:pPr>
      <w:r w:rsidRPr="00AA68CF">
        <w:rPr>
          <w:rFonts w:ascii="Arial" w:hAnsi="Arial" w:cs="Arial"/>
          <w:szCs w:val="20"/>
        </w:rPr>
        <w:t>Accompagnement au changement et formations.</w:t>
      </w:r>
    </w:p>
    <w:p w:rsidR="0047194F" w:rsidRPr="00AA68CF" w:rsidRDefault="0047194F" w:rsidP="0047194F">
      <w:pPr>
        <w:pStyle w:val="CVMissionTche"/>
        <w:divId w:val="1170676097"/>
        <w:rPr>
          <w:szCs w:val="20"/>
        </w:rPr>
      </w:pPr>
    </w:p>
    <w:p w:rsidR="0047194F" w:rsidRPr="000F48D3" w:rsidRDefault="0047194F" w:rsidP="0047194F">
      <w:pPr>
        <w:pStyle w:val="CVEnvironnementTechnique"/>
        <w:ind w:left="0" w:firstLine="0"/>
        <w:jc w:val="left"/>
        <w:divId w:val="1170676097"/>
        <w:rPr>
          <w:szCs w:val="20"/>
        </w:rPr>
      </w:pPr>
      <w:r w:rsidRPr="000F48D3">
        <w:rPr>
          <w:rFonts w:ascii="Arial" w:hAnsi="Arial" w:cs="Arial"/>
          <w:bCs/>
          <w:color w:val="58585A"/>
          <w:szCs w:val="20"/>
        </w:rPr>
        <w:t>Environnement : UML, BPM, Java J2EE (EJB3, Spring3, Hibernate), GlassFish, Oracle 11g, JSP, JQuery, jQuery UI, Maven3, NetBeans 7.3, SQL, Bootstrap Twitter, Talend, Lucene, XML, XSL,  publipostage Word avec WebDav(Milton), Signature électronique Keynectis, SVN, Mantis, Jenkins, DokuWiki, Testlink, Selenium</w:t>
      </w:r>
    </w:p>
    <w:p w:rsidR="0047194F" w:rsidRDefault="0047194F" w:rsidP="0047194F">
      <w:pPr>
        <w:divId w:val="1170676097"/>
      </w:pPr>
      <w:bookmarkStart w:id="150" w:name="_GoBack151"/>
      <w:bookmarkEnd w:id="150"/>
    </w:p>
    <w:p w:rsidR="009C60F8" w:rsidRDefault="009C60F8" w:rsidP="0047194F">
      <w:pPr>
        <w:divId w:val="1170676097"/>
      </w:pPr>
    </w:p>
    <w:p w:rsidR="00042212" w:rsidRDefault="00042212" w:rsidP="00042212">
      <w:pPr>
        <w:divId w:val="1170676097"/>
      </w:pPr>
    </w:p>
    <w:p w:rsidR="002C2429" w:rsidRPr="00DB77E3" w:rsidRDefault="002C2429" w:rsidP="002C2429">
      <w:pPr>
        <w:pBdr>
          <w:bottom w:val="single" w:sz="4" w:space="1" w:color="auto"/>
        </w:pBdr>
        <w:divId w:val="1170676097"/>
        <w:rPr>
          <w:rFonts w:cs="Arial"/>
          <w:b/>
          <w:bCs/>
          <w:color w:val="0D0D0D"/>
          <w:szCs w:val="21"/>
          <w:lang w:val="en-US"/>
        </w:rPr>
      </w:pPr>
      <w:r>
        <w:rPr>
          <w:rFonts w:cs="Arial"/>
          <w:b/>
          <w:bCs/>
          <w:color w:val="0D0D0D"/>
          <w:szCs w:val="21"/>
          <w:lang w:val="en-US"/>
        </w:rPr>
        <w:lastRenderedPageBreak/>
        <w:t>IO-Network (Viêt-Nam)</w:t>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Pr>
          <w:rFonts w:cs="Arial"/>
          <w:b/>
          <w:bCs/>
          <w:color w:val="0D0D0D"/>
          <w:szCs w:val="21"/>
          <w:lang w:val="en-US"/>
        </w:rPr>
        <w:tab/>
      </w:r>
      <w:r w:rsidRPr="00DB77E3">
        <w:rPr>
          <w:rFonts w:cs="Arial"/>
          <w:b/>
          <w:bCs/>
          <w:color w:val="0D0D0D"/>
          <w:szCs w:val="21"/>
          <w:lang w:val="en-US"/>
        </w:rPr>
        <w:tab/>
      </w:r>
      <w:r>
        <w:rPr>
          <w:rFonts w:cs="Arial"/>
          <w:b/>
          <w:bCs/>
          <w:color w:val="0D0D0D"/>
          <w:szCs w:val="21"/>
          <w:lang w:val="en-US"/>
        </w:rPr>
        <w:t>10</w:t>
      </w:r>
      <w:r w:rsidRPr="00DB77E3">
        <w:rPr>
          <w:rFonts w:cs="Arial"/>
          <w:b/>
          <w:bCs/>
          <w:color w:val="0D0D0D"/>
          <w:szCs w:val="21"/>
          <w:lang w:val="en-US"/>
        </w:rPr>
        <w:t>/20</w:t>
      </w:r>
      <w:r>
        <w:rPr>
          <w:rFonts w:cs="Arial"/>
          <w:b/>
          <w:bCs/>
          <w:color w:val="0D0D0D"/>
          <w:szCs w:val="21"/>
          <w:lang w:val="en-US"/>
        </w:rPr>
        <w:t>09</w:t>
      </w:r>
      <w:r w:rsidRPr="00DB77E3">
        <w:rPr>
          <w:rFonts w:cs="Arial"/>
          <w:b/>
          <w:bCs/>
          <w:color w:val="0D0D0D"/>
          <w:szCs w:val="21"/>
          <w:lang w:val="en-US"/>
        </w:rPr>
        <w:t xml:space="preserve"> – </w:t>
      </w:r>
      <w:r>
        <w:rPr>
          <w:rFonts w:cs="Arial"/>
          <w:b/>
          <w:bCs/>
          <w:color w:val="0D0D0D"/>
          <w:szCs w:val="21"/>
          <w:lang w:val="en-US"/>
        </w:rPr>
        <w:t>10</w:t>
      </w:r>
      <w:r w:rsidRPr="00DB77E3">
        <w:rPr>
          <w:rFonts w:cs="Arial"/>
          <w:b/>
          <w:bCs/>
          <w:color w:val="0D0D0D"/>
          <w:szCs w:val="21"/>
          <w:lang w:val="en-US"/>
        </w:rPr>
        <w:t>/20</w:t>
      </w:r>
      <w:r>
        <w:rPr>
          <w:rFonts w:cs="Arial"/>
          <w:b/>
          <w:bCs/>
          <w:color w:val="0D0D0D"/>
          <w:szCs w:val="21"/>
          <w:lang w:val="en-US"/>
        </w:rPr>
        <w:t>11</w:t>
      </w:r>
    </w:p>
    <w:p w:rsidR="002C2429" w:rsidRPr="00DB77E3" w:rsidRDefault="002C2429" w:rsidP="002C2429">
      <w:pPr>
        <w:divId w:val="1170676097"/>
        <w:rPr>
          <w:rFonts w:cs="Arial"/>
          <w:i/>
          <w:iCs/>
          <w:color w:val="0D0D0D" w:themeColor="text1" w:themeTint="F2"/>
          <w:szCs w:val="21"/>
          <w:lang w:val="en-US"/>
        </w:rPr>
      </w:pPr>
    </w:p>
    <w:p w:rsidR="002C2429" w:rsidRPr="00DB77E3" w:rsidRDefault="002C2429" w:rsidP="002C2429">
      <w:pPr>
        <w:divId w:val="1170676097"/>
        <w:rPr>
          <w:sz w:val="24"/>
          <w:lang w:val="en-US"/>
        </w:rPr>
      </w:pPr>
      <w:r w:rsidRPr="00DB77E3">
        <w:rPr>
          <w:rFonts w:cs="Arial"/>
          <w:i/>
          <w:iCs/>
          <w:color w:val="0D0D0D" w:themeColor="text1" w:themeTint="F2"/>
          <w:sz w:val="24"/>
          <w:szCs w:val="21"/>
          <w:lang w:val="en-US"/>
        </w:rPr>
        <w:t>P</w:t>
      </w:r>
      <w:r w:rsidR="0088114F">
        <w:rPr>
          <w:rFonts w:cs="Arial"/>
          <w:i/>
          <w:iCs/>
          <w:color w:val="0D0D0D" w:themeColor="text1" w:themeTint="F2"/>
          <w:sz w:val="24"/>
          <w:szCs w:val="21"/>
          <w:lang w:val="en-US"/>
        </w:rPr>
        <w:t>roject Manager</w:t>
      </w:r>
    </w:p>
    <w:p w:rsidR="002C2429" w:rsidRPr="00DB77E3" w:rsidRDefault="002C2429" w:rsidP="002C2429">
      <w:pPr>
        <w:divId w:val="1170676097"/>
        <w:rPr>
          <w:b/>
          <w:bCs/>
          <w:i/>
          <w:iCs/>
          <w:sz w:val="18"/>
          <w:szCs w:val="18"/>
          <w:lang w:val="en-US"/>
        </w:rPr>
      </w:pPr>
    </w:p>
    <w:p w:rsidR="00B27248" w:rsidRPr="000F48D3" w:rsidRDefault="00B27248" w:rsidP="00B27248">
      <w:pPr>
        <w:pStyle w:val="CVMissionDescription"/>
        <w:divId w:val="1170676097"/>
        <w:rPr>
          <w:rFonts w:ascii="Arial" w:hAnsi="Arial" w:cs="Arial"/>
          <w:szCs w:val="20"/>
        </w:rPr>
      </w:pPr>
      <w:r w:rsidRPr="000F48D3">
        <w:rPr>
          <w:rFonts w:ascii="Arial" w:hAnsi="Arial" w:cs="Arial"/>
          <w:szCs w:val="20"/>
        </w:rPr>
        <w:t xml:space="preserve">IO Network était un distributeur de solutions de paiement au Vietnam (paiement en prépayé, TopUp mobile, cryptage de bout en bout de transmissions bancaires, paiement NFC, paiement SMS). </w:t>
      </w:r>
    </w:p>
    <w:p w:rsidR="00B27248" w:rsidRPr="000F48D3" w:rsidRDefault="00B27248" w:rsidP="00B27248">
      <w:pPr>
        <w:pStyle w:val="CVMissionDescription"/>
        <w:divId w:val="1170676097"/>
        <w:rPr>
          <w:rFonts w:ascii="Arial" w:hAnsi="Arial" w:cs="Arial"/>
          <w:szCs w:val="20"/>
        </w:rPr>
      </w:pPr>
      <w:r w:rsidRPr="000F48D3">
        <w:rPr>
          <w:rFonts w:ascii="Arial" w:hAnsi="Arial" w:cs="Arial"/>
          <w:szCs w:val="20"/>
        </w:rPr>
        <w:t>Rôles de Gestion de Projet, R&amp;D et Solutioning, Analyse de besoins auprès des clients, Spécification &amp; Conception.</w:t>
      </w:r>
    </w:p>
    <w:p w:rsidR="00B27248" w:rsidRPr="000F48D3" w:rsidRDefault="00B27248" w:rsidP="00B27248">
      <w:pPr>
        <w:pStyle w:val="CVMissionDescription"/>
        <w:divId w:val="1170676097"/>
        <w:rPr>
          <w:rFonts w:ascii="Arial" w:hAnsi="Arial" w:cs="Arial"/>
          <w:szCs w:val="20"/>
        </w:rPr>
      </w:pPr>
      <w:r w:rsidRPr="000F48D3">
        <w:rPr>
          <w:rFonts w:ascii="Arial" w:hAnsi="Arial" w:cs="Arial"/>
          <w:szCs w:val="20"/>
        </w:rPr>
        <w:t>Prepaid&amp;Loyalty est un système de gestion de comptes prépayés que nous fournissions en SaaS à différents marchands, comptes, holdings, sub-holdings (type cartes voucher ou cartes de fidélité). Customisation de Prepaid&amp;Loyalty, apport d’améliorations logicielles nécessaires aux besoins clients, maintenance du service actif (hotline, formation de caissiers, audit), À partir des idées lancées par les prospects en vente ou des demandes de nos clients :</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 xml:space="preserve">Création d'une plate-forme de paiement en ligne : </w:t>
      </w:r>
      <w:hyperlink r:id="rId9" w:history="1">
        <w:r w:rsidRPr="000F48D3">
          <w:rPr>
            <w:rStyle w:val="Lienhypertexte"/>
            <w:rFonts w:ascii="Arial" w:hAnsi="Arial" w:cs="Arial"/>
            <w:szCs w:val="20"/>
          </w:rPr>
          <w:t>www.ipay.vn</w:t>
        </w:r>
      </w:hyperlink>
      <w:r w:rsidRPr="000F48D3">
        <w:rPr>
          <w:rFonts w:ascii="Arial" w:hAnsi="Arial" w:cs="Arial"/>
          <w:szCs w:val="20"/>
        </w:rPr>
        <w:t xml:space="preserve"> connectée à Prepaid&amp;Loyalty.</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Création d'un module de communication Prepaid&amp;Loyalty embarqué sur terminal vers les logiciels de caisse enregistreuse.</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Création de rapports spéciaux détaillés pour les transactions</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Création d'événements et de politiques marketing sur les comptes prépayés (exemple : parrainage de membres clients finaux)</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 xml:space="preserve">Création de </w:t>
      </w:r>
      <w:r w:rsidR="009C60F8" w:rsidRPr="000F48D3">
        <w:rPr>
          <w:rFonts w:ascii="Arial" w:hAnsi="Arial" w:cs="Arial"/>
          <w:szCs w:val="20"/>
        </w:rPr>
        <w:t>webservices</w:t>
      </w:r>
      <w:r w:rsidRPr="000F48D3">
        <w:rPr>
          <w:rFonts w:ascii="Arial" w:hAnsi="Arial" w:cs="Arial"/>
          <w:szCs w:val="20"/>
        </w:rPr>
        <w:t xml:space="preserve"> fournissant aux ERP et CRM des clients les détails des transactions</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Intégration avec Prepaid&amp;Loyalty d'applications EMV bancaires sur terminal (Verifone) : Rôle d’homologateur des intégrations pour les banques.</w:t>
      </w:r>
    </w:p>
    <w:p w:rsidR="00B27248" w:rsidRDefault="00B27248" w:rsidP="00B27248">
      <w:pPr>
        <w:pStyle w:val="CVEnvironnementTechnique"/>
        <w:ind w:left="0" w:firstLine="0"/>
        <w:jc w:val="left"/>
        <w:divId w:val="1170676097"/>
        <w:rPr>
          <w:ins w:id="151" w:author="Gregory Anne" w:date="2015-10-07T22:41:00Z"/>
          <w:rFonts w:ascii="Arial" w:hAnsi="Arial" w:cs="Arial"/>
          <w:bCs/>
          <w:color w:val="58585A"/>
          <w:szCs w:val="20"/>
        </w:rPr>
      </w:pPr>
      <w:r w:rsidRPr="000F48D3">
        <w:rPr>
          <w:rFonts w:ascii="Arial" w:hAnsi="Arial" w:cs="Arial"/>
          <w:bCs/>
          <w:color w:val="58585A"/>
          <w:szCs w:val="20"/>
        </w:rPr>
        <w:t>Environnement : Windows Server, Wamp, Tomcat, Java (jPOS), Ms SQL Server, SDK Verifone Vx500, Eclipse, UML, PNML, BPML, Corba, SOAP, Programmation shell, Testlink, Mantis, SVN, MediaWiki, Anglais et Manglish.</w:t>
      </w:r>
    </w:p>
    <w:p w:rsidR="00203D61" w:rsidRDefault="00203D61" w:rsidP="00B27248">
      <w:pPr>
        <w:pStyle w:val="CVEnvironnementTechnique"/>
        <w:ind w:left="0" w:firstLine="0"/>
        <w:jc w:val="left"/>
        <w:divId w:val="1170676097"/>
        <w:rPr>
          <w:ins w:id="152" w:author="Gregory Anne" w:date="2015-10-07T22:41:00Z"/>
          <w:rFonts w:ascii="Arial" w:hAnsi="Arial" w:cs="Arial"/>
          <w:bCs/>
          <w:color w:val="58585A"/>
          <w:szCs w:val="20"/>
        </w:rPr>
      </w:pPr>
    </w:p>
    <w:p w:rsidR="00203D61" w:rsidRDefault="00203D61" w:rsidP="00B27248">
      <w:pPr>
        <w:pStyle w:val="CVEnvironnementTechnique"/>
        <w:ind w:left="0" w:firstLine="0"/>
        <w:jc w:val="left"/>
        <w:divId w:val="1170676097"/>
        <w:rPr>
          <w:ins w:id="153" w:author="Gregory Anne" w:date="2015-10-07T22:41:00Z"/>
          <w:rFonts w:ascii="Arial" w:hAnsi="Arial" w:cs="Arial"/>
          <w:bCs/>
          <w:color w:val="58585A"/>
          <w:szCs w:val="20"/>
        </w:rPr>
      </w:pPr>
    </w:p>
    <w:p w:rsidR="00203D61" w:rsidRPr="000F48D3" w:rsidRDefault="00203D61" w:rsidP="00B27248">
      <w:pPr>
        <w:pStyle w:val="CVEnvironnementTechnique"/>
        <w:ind w:left="0" w:firstLine="0"/>
        <w:jc w:val="left"/>
        <w:divId w:val="1170676097"/>
        <w:rPr>
          <w:rFonts w:ascii="Arial" w:hAnsi="Arial" w:cs="Arial"/>
          <w:szCs w:val="20"/>
        </w:rPr>
      </w:pPr>
    </w:p>
    <w:p w:rsidR="002C2429" w:rsidRPr="00DB77E3" w:rsidRDefault="00B27248" w:rsidP="002C2429">
      <w:pPr>
        <w:pBdr>
          <w:bottom w:val="single" w:sz="4" w:space="1" w:color="auto"/>
        </w:pBdr>
        <w:divId w:val="1170676097"/>
        <w:rPr>
          <w:rFonts w:cs="Arial"/>
          <w:b/>
          <w:bCs/>
          <w:color w:val="0D0D0D"/>
          <w:szCs w:val="21"/>
          <w:lang w:val="en-US"/>
        </w:rPr>
      </w:pPr>
      <w:bookmarkStart w:id="154" w:name="_GoBack1511"/>
      <w:bookmarkEnd w:id="154"/>
      <w:r>
        <w:rPr>
          <w:rFonts w:cs="Arial"/>
          <w:b/>
          <w:bCs/>
          <w:color w:val="0D0D0D"/>
          <w:szCs w:val="21"/>
          <w:lang w:val="en-US"/>
        </w:rPr>
        <w:t>IBM Global Services (Viêt-Nam)</w:t>
      </w:r>
      <w:r>
        <w:rPr>
          <w:rFonts w:cs="Arial"/>
          <w:b/>
          <w:bCs/>
          <w:color w:val="0D0D0D"/>
          <w:szCs w:val="21"/>
          <w:lang w:val="en-US"/>
        </w:rPr>
        <w:tab/>
      </w:r>
      <w:r>
        <w:rPr>
          <w:rFonts w:cs="Arial"/>
          <w:b/>
          <w:bCs/>
          <w:color w:val="0D0D0D"/>
          <w:szCs w:val="21"/>
          <w:lang w:val="en-US"/>
        </w:rPr>
        <w:tab/>
      </w:r>
      <w:r>
        <w:rPr>
          <w:rFonts w:cs="Arial"/>
          <w:b/>
          <w:bCs/>
          <w:color w:val="0D0D0D"/>
          <w:szCs w:val="21"/>
          <w:lang w:val="en-US"/>
        </w:rPr>
        <w:tab/>
      </w:r>
      <w:r>
        <w:rPr>
          <w:rFonts w:cs="Arial"/>
          <w:b/>
          <w:bCs/>
          <w:color w:val="0D0D0D"/>
          <w:szCs w:val="21"/>
          <w:lang w:val="en-US"/>
        </w:rPr>
        <w:tab/>
      </w:r>
      <w:r>
        <w:rPr>
          <w:rFonts w:cs="Arial"/>
          <w:b/>
          <w:bCs/>
          <w:color w:val="0D0D0D"/>
          <w:szCs w:val="21"/>
          <w:lang w:val="en-US"/>
        </w:rPr>
        <w:tab/>
      </w:r>
      <w:r>
        <w:rPr>
          <w:rFonts w:cs="Arial"/>
          <w:b/>
          <w:bCs/>
          <w:color w:val="0D0D0D"/>
          <w:szCs w:val="21"/>
          <w:lang w:val="en-US"/>
        </w:rPr>
        <w:tab/>
      </w:r>
      <w:r w:rsidR="002C2429" w:rsidRPr="00DB77E3">
        <w:rPr>
          <w:rFonts w:cs="Arial"/>
          <w:b/>
          <w:bCs/>
          <w:color w:val="0D0D0D"/>
          <w:szCs w:val="21"/>
          <w:lang w:val="en-US"/>
        </w:rPr>
        <w:tab/>
      </w:r>
      <w:r w:rsidR="002C2429" w:rsidRPr="00DB77E3">
        <w:rPr>
          <w:rFonts w:cs="Arial"/>
          <w:b/>
          <w:bCs/>
          <w:color w:val="0D0D0D"/>
          <w:szCs w:val="21"/>
          <w:lang w:val="en-US"/>
        </w:rPr>
        <w:tab/>
      </w:r>
      <w:r>
        <w:rPr>
          <w:rFonts w:cs="Arial"/>
          <w:b/>
          <w:bCs/>
          <w:color w:val="0D0D0D"/>
          <w:szCs w:val="21"/>
          <w:lang w:val="en-US"/>
        </w:rPr>
        <w:t>03</w:t>
      </w:r>
      <w:r w:rsidR="002C2429" w:rsidRPr="00DB77E3">
        <w:rPr>
          <w:rFonts w:cs="Arial"/>
          <w:b/>
          <w:bCs/>
          <w:color w:val="0D0D0D"/>
          <w:szCs w:val="21"/>
          <w:lang w:val="en-US"/>
        </w:rPr>
        <w:t>/20</w:t>
      </w:r>
      <w:r>
        <w:rPr>
          <w:rFonts w:cs="Arial"/>
          <w:b/>
          <w:bCs/>
          <w:color w:val="0D0D0D"/>
          <w:szCs w:val="21"/>
          <w:lang w:val="en-US"/>
        </w:rPr>
        <w:t>09</w:t>
      </w:r>
      <w:r w:rsidR="002C2429" w:rsidRPr="00DB77E3">
        <w:rPr>
          <w:rFonts w:cs="Arial"/>
          <w:b/>
          <w:bCs/>
          <w:color w:val="0D0D0D"/>
          <w:szCs w:val="21"/>
          <w:lang w:val="en-US"/>
        </w:rPr>
        <w:t xml:space="preserve"> – </w:t>
      </w:r>
      <w:r>
        <w:rPr>
          <w:rFonts w:cs="Arial"/>
          <w:b/>
          <w:bCs/>
          <w:color w:val="0D0D0D"/>
          <w:szCs w:val="21"/>
          <w:lang w:val="en-US"/>
        </w:rPr>
        <w:t>09</w:t>
      </w:r>
      <w:r w:rsidR="002C2429" w:rsidRPr="00DB77E3">
        <w:rPr>
          <w:rFonts w:cs="Arial"/>
          <w:b/>
          <w:bCs/>
          <w:color w:val="0D0D0D"/>
          <w:szCs w:val="21"/>
          <w:lang w:val="en-US"/>
        </w:rPr>
        <w:t>/20</w:t>
      </w:r>
      <w:r>
        <w:rPr>
          <w:rFonts w:cs="Arial"/>
          <w:b/>
          <w:bCs/>
          <w:color w:val="0D0D0D"/>
          <w:szCs w:val="21"/>
          <w:lang w:val="en-US"/>
        </w:rPr>
        <w:t>09</w:t>
      </w:r>
    </w:p>
    <w:p w:rsidR="002C2429" w:rsidRPr="00DB77E3" w:rsidRDefault="002C2429" w:rsidP="002C2429">
      <w:pPr>
        <w:divId w:val="1170676097"/>
        <w:rPr>
          <w:rFonts w:cs="Arial"/>
          <w:i/>
          <w:iCs/>
          <w:color w:val="0D0D0D" w:themeColor="text1" w:themeTint="F2"/>
          <w:szCs w:val="21"/>
          <w:lang w:val="en-US"/>
        </w:rPr>
      </w:pPr>
    </w:p>
    <w:p w:rsidR="002C2429" w:rsidRPr="002C2429" w:rsidRDefault="000F590A" w:rsidP="002C2429">
      <w:pPr>
        <w:divId w:val="1170676097"/>
        <w:rPr>
          <w:sz w:val="24"/>
        </w:rPr>
      </w:pPr>
      <w:r>
        <w:rPr>
          <w:rFonts w:cs="Arial"/>
          <w:i/>
          <w:iCs/>
          <w:color w:val="0D0D0D" w:themeColor="text1" w:themeTint="F2"/>
          <w:sz w:val="24"/>
          <w:szCs w:val="21"/>
        </w:rPr>
        <w:t>Stagiaire</w:t>
      </w:r>
    </w:p>
    <w:p w:rsidR="002C2429" w:rsidRPr="002C2429" w:rsidRDefault="002C2429" w:rsidP="002C2429">
      <w:pPr>
        <w:divId w:val="1170676097"/>
        <w:rPr>
          <w:b/>
          <w:bCs/>
          <w:i/>
          <w:iCs/>
          <w:sz w:val="18"/>
          <w:szCs w:val="18"/>
        </w:rPr>
      </w:pPr>
    </w:p>
    <w:p w:rsidR="00552115" w:rsidRPr="000F48D3" w:rsidRDefault="00552115" w:rsidP="00552115">
      <w:pPr>
        <w:divId w:val="1170676097"/>
        <w:rPr>
          <w:szCs w:val="20"/>
        </w:rPr>
      </w:pPr>
      <w:r w:rsidRPr="000F48D3">
        <w:rPr>
          <w:rFonts w:cs="Arial"/>
          <w:bCs/>
          <w:iCs/>
          <w:szCs w:val="20"/>
        </w:rPr>
        <w:t xml:space="preserve">Participation aux projets de l'équipe "Mairie de Paris", experte en technologies Java/J2E (Développement offshore pour IBM France). </w:t>
      </w:r>
    </w:p>
    <w:p w:rsidR="00552115" w:rsidRPr="000F48D3" w:rsidRDefault="00552115" w:rsidP="00552115">
      <w:pPr>
        <w:divId w:val="1170676097"/>
        <w:rPr>
          <w:szCs w:val="20"/>
        </w:rPr>
      </w:pPr>
    </w:p>
    <w:p w:rsidR="00552115" w:rsidRPr="000F48D3" w:rsidRDefault="00552115" w:rsidP="00552115">
      <w:pPr>
        <w:pStyle w:val="Tche"/>
        <w:numPr>
          <w:ilvl w:val="0"/>
          <w:numId w:val="5"/>
        </w:numPr>
        <w:divId w:val="1170676097"/>
        <w:rPr>
          <w:iCs/>
          <w:sz w:val="20"/>
          <w:szCs w:val="20"/>
        </w:rPr>
      </w:pPr>
      <w:r w:rsidRPr="000F48D3">
        <w:rPr>
          <w:iCs/>
          <w:sz w:val="20"/>
          <w:szCs w:val="20"/>
        </w:rPr>
        <w:t>Développement</w:t>
      </w:r>
    </w:p>
    <w:p w:rsidR="00552115" w:rsidRPr="000F48D3" w:rsidRDefault="00552115">
      <w:pPr>
        <w:pStyle w:val="Sous-tche"/>
        <w:numPr>
          <w:ilvl w:val="1"/>
          <w:numId w:val="5"/>
        </w:numPr>
        <w:divId w:val="1170676097"/>
        <w:rPr>
          <w:iCs/>
          <w:sz w:val="20"/>
          <w:szCs w:val="20"/>
          <w:lang w:val="fr-FR"/>
        </w:rPr>
        <w:pPrChange w:id="155" w:author="Gregory Anne" w:date="2015-10-07T21:52:00Z">
          <w:pPr>
            <w:pStyle w:val="Sous-tche"/>
            <w:numPr>
              <w:numId w:val="5"/>
            </w:numPr>
            <w:tabs>
              <w:tab w:val="num" w:pos="0"/>
            </w:tabs>
            <w:ind w:left="1065" w:hanging="705"/>
            <w:divId w:val="1170676097"/>
          </w:pPr>
        </w:pPrChange>
      </w:pPr>
      <w:r w:rsidRPr="000F48D3">
        <w:rPr>
          <w:iCs/>
          <w:sz w:val="20"/>
          <w:szCs w:val="20"/>
          <w:lang w:val="fr-FR"/>
        </w:rPr>
        <w:t>Sur écrans en maintenance</w:t>
      </w:r>
    </w:p>
    <w:p w:rsidR="00552115" w:rsidRDefault="00552115">
      <w:pPr>
        <w:pStyle w:val="Sous-tche"/>
        <w:numPr>
          <w:ilvl w:val="1"/>
          <w:numId w:val="5"/>
        </w:numPr>
        <w:divId w:val="1170676097"/>
        <w:rPr>
          <w:iCs/>
          <w:sz w:val="20"/>
          <w:szCs w:val="20"/>
          <w:lang w:val="fr-FR"/>
        </w:rPr>
        <w:pPrChange w:id="156" w:author="Gregory Anne" w:date="2015-10-07T21:52:00Z">
          <w:pPr>
            <w:pStyle w:val="Sous-tche"/>
            <w:numPr>
              <w:numId w:val="5"/>
            </w:numPr>
            <w:tabs>
              <w:tab w:val="num" w:pos="0"/>
            </w:tabs>
            <w:ind w:left="1065" w:hanging="705"/>
            <w:divId w:val="1170676097"/>
          </w:pPr>
        </w:pPrChange>
      </w:pPr>
      <w:r w:rsidRPr="000F48D3">
        <w:rPr>
          <w:iCs/>
          <w:sz w:val="20"/>
          <w:szCs w:val="20"/>
          <w:lang w:val="fr-FR"/>
        </w:rPr>
        <w:t>Sur écrans en nouveau développement</w:t>
      </w:r>
    </w:p>
    <w:p w:rsidR="00552115" w:rsidRPr="00D8545D" w:rsidRDefault="00552115" w:rsidP="00552115">
      <w:pPr>
        <w:pStyle w:val="Sous-tche"/>
        <w:numPr>
          <w:ilvl w:val="0"/>
          <w:numId w:val="5"/>
        </w:numPr>
        <w:divId w:val="1170676097"/>
        <w:rPr>
          <w:iCs/>
          <w:sz w:val="20"/>
          <w:szCs w:val="20"/>
          <w:lang w:val="fr-FR"/>
        </w:rPr>
      </w:pPr>
      <w:r w:rsidRPr="00D8545D">
        <w:rPr>
          <w:iCs/>
          <w:sz w:val="20"/>
          <w:szCs w:val="20"/>
        </w:rPr>
        <w:t>Analyse d’</w:t>
      </w:r>
      <w:r w:rsidR="009C60F8">
        <w:rPr>
          <w:iCs/>
          <w:sz w:val="20"/>
          <w:szCs w:val="20"/>
        </w:rPr>
        <w:t xml:space="preserve"> </w:t>
      </w:r>
      <w:r w:rsidRPr="00D8545D">
        <w:rPr>
          <w:iCs/>
          <w:sz w:val="20"/>
          <w:szCs w:val="20"/>
        </w:rPr>
        <w:t>affaire</w:t>
      </w:r>
    </w:p>
    <w:p w:rsidR="00552115" w:rsidRPr="00D8545D" w:rsidRDefault="00552115">
      <w:pPr>
        <w:pStyle w:val="Tche"/>
        <w:numPr>
          <w:ilvl w:val="1"/>
          <w:numId w:val="5"/>
        </w:numPr>
        <w:divId w:val="1170676097"/>
        <w:rPr>
          <w:iCs/>
          <w:sz w:val="20"/>
          <w:szCs w:val="20"/>
        </w:rPr>
        <w:pPrChange w:id="157" w:author="Gregory Anne" w:date="2015-10-07T21:52:00Z">
          <w:pPr>
            <w:pStyle w:val="Tche"/>
            <w:numPr>
              <w:numId w:val="5"/>
            </w:numPr>
            <w:tabs>
              <w:tab w:val="num" w:pos="0"/>
            </w:tabs>
            <w:ind w:left="1065" w:hanging="705"/>
            <w:divId w:val="1170676097"/>
          </w:pPr>
        </w:pPrChange>
      </w:pPr>
      <w:r w:rsidRPr="00D8545D">
        <w:rPr>
          <w:iCs/>
          <w:sz w:val="20"/>
          <w:szCs w:val="20"/>
        </w:rPr>
        <w:t>Traductions et enrichissement des documents de spécification</w:t>
      </w:r>
    </w:p>
    <w:p w:rsidR="00552115" w:rsidRPr="000F48D3" w:rsidRDefault="00552115">
      <w:pPr>
        <w:pStyle w:val="Sous-tche"/>
        <w:numPr>
          <w:ilvl w:val="1"/>
          <w:numId w:val="5"/>
        </w:numPr>
        <w:divId w:val="1170676097"/>
        <w:rPr>
          <w:sz w:val="20"/>
          <w:szCs w:val="20"/>
        </w:rPr>
        <w:pPrChange w:id="158" w:author="Gregory Anne" w:date="2015-10-07T21:52:00Z">
          <w:pPr>
            <w:pStyle w:val="Sous-tche"/>
            <w:numPr>
              <w:numId w:val="5"/>
            </w:numPr>
            <w:tabs>
              <w:tab w:val="num" w:pos="0"/>
            </w:tabs>
            <w:ind w:left="1065" w:hanging="705"/>
            <w:divId w:val="1170676097"/>
          </w:pPr>
        </w:pPrChange>
      </w:pPr>
      <w:r w:rsidRPr="000F48D3">
        <w:rPr>
          <w:iCs/>
          <w:sz w:val="20"/>
          <w:szCs w:val="20"/>
          <w:lang w:val="fr-FR"/>
        </w:rPr>
        <w:t>Relais IBM FR / IBM VN</w:t>
      </w:r>
    </w:p>
    <w:p w:rsidR="00552115" w:rsidRPr="000F48D3" w:rsidRDefault="00552115" w:rsidP="00552115">
      <w:pPr>
        <w:divId w:val="1170676097"/>
        <w:rPr>
          <w:szCs w:val="20"/>
        </w:rPr>
      </w:pPr>
    </w:p>
    <w:p w:rsidR="00552115" w:rsidRPr="000F48D3" w:rsidRDefault="00552115" w:rsidP="00552115">
      <w:pPr>
        <w:divId w:val="1170676097"/>
        <w:rPr>
          <w:szCs w:val="20"/>
        </w:rPr>
      </w:pPr>
    </w:p>
    <w:p w:rsidR="00552115" w:rsidRPr="000F48D3" w:rsidRDefault="00552115" w:rsidP="00552115">
      <w:pPr>
        <w:divId w:val="1170676097"/>
        <w:rPr>
          <w:b/>
          <w:i/>
          <w:szCs w:val="20"/>
        </w:rPr>
      </w:pPr>
      <w:r w:rsidRPr="000F48D3">
        <w:rPr>
          <w:b/>
          <w:bCs/>
          <w:i/>
          <w:iCs/>
          <w:szCs w:val="20"/>
        </w:rPr>
        <w:t xml:space="preserve">Environnement : </w:t>
      </w:r>
      <w:bookmarkStart w:id="159" w:name="_GoBack1"/>
      <w:bookmarkEnd w:id="159"/>
      <w:r w:rsidRPr="000F48D3">
        <w:rPr>
          <w:rFonts w:cs="Arial"/>
          <w:b/>
          <w:bCs/>
          <w:i/>
          <w:iCs/>
          <w:szCs w:val="20"/>
        </w:rPr>
        <w:t>JEE (</w:t>
      </w:r>
      <w:r w:rsidR="009C60F8" w:rsidRPr="000F48D3">
        <w:rPr>
          <w:rFonts w:cs="Arial"/>
          <w:b/>
          <w:bCs/>
          <w:i/>
          <w:iCs/>
          <w:szCs w:val="20"/>
        </w:rPr>
        <w:t>Hiberna</w:t>
      </w:r>
      <w:del w:id="160" w:author="Gregory Anne" w:date="2015-10-07T22:49:00Z">
        <w:r w:rsidR="009C60F8" w:rsidRPr="000F48D3" w:rsidDel="009B74B6">
          <w:rPr>
            <w:rFonts w:cs="Arial"/>
            <w:b/>
            <w:bCs/>
            <w:i/>
            <w:iCs/>
            <w:szCs w:val="20"/>
          </w:rPr>
          <w:delText>n</w:delText>
        </w:r>
      </w:del>
      <w:bookmarkStart w:id="161" w:name="_GoBack"/>
      <w:bookmarkEnd w:id="161"/>
      <w:r w:rsidR="009C60F8" w:rsidRPr="000F48D3">
        <w:rPr>
          <w:rFonts w:cs="Arial"/>
          <w:b/>
          <w:bCs/>
          <w:i/>
          <w:iCs/>
          <w:szCs w:val="20"/>
        </w:rPr>
        <w:t>te</w:t>
      </w:r>
      <w:r w:rsidRPr="000F48D3">
        <w:rPr>
          <w:rFonts w:cs="Arial"/>
          <w:b/>
          <w:bCs/>
          <w:i/>
          <w:iCs/>
          <w:szCs w:val="20"/>
        </w:rPr>
        <w:t>, Spring, Struts), UML, JBoss, Mantis, RUP, Anglais/Français</w:t>
      </w:r>
    </w:p>
    <w:p w:rsidR="00552115" w:rsidRDefault="00552115" w:rsidP="00552115">
      <w:pPr>
        <w:divId w:val="1170676097"/>
      </w:pPr>
    </w:p>
    <w:p w:rsidR="000F590A" w:rsidRDefault="000F590A" w:rsidP="002C2429">
      <w:pPr>
        <w:divId w:val="1170676097"/>
        <w:rPr>
          <w:b/>
          <w:bCs/>
          <w:i/>
          <w:iCs/>
          <w:szCs w:val="20"/>
        </w:rPr>
      </w:pPr>
    </w:p>
    <w:p w:rsidR="002C2429" w:rsidRDefault="002C2429" w:rsidP="002C2429">
      <w:pPr>
        <w:divId w:val="1170676097"/>
      </w:pPr>
    </w:p>
    <w:p w:rsidR="009654C0" w:rsidRDefault="009654C0" w:rsidP="00DB77E3">
      <w:pPr>
        <w:divId w:val="1170676097"/>
      </w:pPr>
    </w:p>
    <w:sectPr w:rsidR="009654C0" w:rsidSect="00D53A72">
      <w:headerReference w:type="default" r:id="rId10"/>
      <w:footerReference w:type="default" r:id="rId11"/>
      <w:headerReference w:type="first" r:id="rId12"/>
      <w:footerReference w:type="first" r:id="rId13"/>
      <w:pgSz w:w="11906" w:h="16838" w:code="9"/>
      <w:pgMar w:top="1418" w:right="566" w:bottom="1418" w:left="709" w:header="0" w:footer="96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F32" w:rsidRDefault="00A61F32">
      <w:r>
        <w:separator/>
      </w:r>
    </w:p>
  </w:endnote>
  <w:endnote w:type="continuationSeparator" w:id="0">
    <w:p w:rsidR="00A61F32" w:rsidRDefault="00A61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49C" w:rsidRDefault="0095155D" w:rsidP="007F749C">
    <w:pPr>
      <w:tabs>
        <w:tab w:val="center" w:pos="4536"/>
        <w:tab w:val="right" w:pos="9072"/>
      </w:tabs>
      <w:spacing w:line="240" w:lineRule="atLeast"/>
      <w:jc w:val="both"/>
      <w:rPr>
        <w:szCs w:val="20"/>
      </w:rPr>
    </w:pPr>
    <w:r>
      <w:rPr>
        <w:noProof/>
        <w:lang w:val="en-US" w:eastAsia="en-US"/>
      </w:rPr>
      <mc:AlternateContent>
        <mc:Choice Requires="wps">
          <w:drawing>
            <wp:anchor distT="0" distB="0" distL="114300" distR="114300" simplePos="0" relativeHeight="251658240" behindDoc="1" locked="0" layoutInCell="1" allowOverlap="1" wp14:anchorId="27900AB4" wp14:editId="5BF7615F">
              <wp:simplePos x="0" y="0"/>
              <wp:positionH relativeFrom="page">
                <wp:posOffset>2025015</wp:posOffset>
              </wp:positionH>
              <wp:positionV relativeFrom="page">
                <wp:posOffset>9857740</wp:posOffset>
              </wp:positionV>
              <wp:extent cx="5106035" cy="323850"/>
              <wp:effectExtent l="0" t="0" r="3175" b="635"/>
              <wp:wrapNone/>
              <wp:docPr id="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603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
                            <a:solidFill>
                              <a:srgbClr val="000000"/>
                            </a:solidFill>
                            <a:miter lim="800000"/>
                            <a:headEnd/>
                            <a:tailEnd/>
                          </a14:hiddenLine>
                        </a:ext>
                      </a:extLst>
                    </wps:spPr>
                    <wps:txbx>
                      <w:txbxContent>
                        <w:tbl>
                          <w:tblPr>
                            <w:tblW w:w="0" w:type="auto"/>
                            <w:tblLayout w:type="fixed"/>
                            <w:tblCellMar>
                              <w:left w:w="0" w:type="dxa"/>
                              <w:right w:w="0" w:type="dxa"/>
                            </w:tblCellMar>
                            <w:tblLook w:val="00A0" w:firstRow="1" w:lastRow="0" w:firstColumn="1" w:lastColumn="0" w:noHBand="0" w:noVBand="0"/>
                          </w:tblPr>
                          <w:tblGrid>
                            <w:gridCol w:w="148"/>
                            <w:gridCol w:w="7140"/>
                            <w:gridCol w:w="764"/>
                          </w:tblGrid>
                          <w:tr w:rsidR="007F749C">
                            <w:trPr>
                              <w:trHeight w:hRule="exact" w:val="504"/>
                            </w:trPr>
                            <w:tc>
                              <w:tcPr>
                                <w:tcW w:w="148" w:type="dxa"/>
                                <w:tcBorders>
                                  <w:top w:val="nil"/>
                                  <w:left w:val="single" w:sz="4" w:space="0" w:color="58585A"/>
                                  <w:bottom w:val="nil"/>
                                  <w:right w:val="nil"/>
                                </w:tcBorders>
                              </w:tcPr>
                              <w:p w:rsidR="007F749C" w:rsidRDefault="007F749C"/>
                            </w:tc>
                            <w:tc>
                              <w:tcPr>
                                <w:tcW w:w="7140" w:type="dxa"/>
                                <w:vAlign w:val="bottom"/>
                              </w:tcPr>
                              <w:p w:rsidR="007F749C" w:rsidRDefault="00F236A0">
                                <w:pPr>
                                  <w:pStyle w:val="Textepieddepage"/>
                                  <w:jc w:val="left"/>
                                </w:pPr>
                                <w:fldSimple w:instr=" FILENAME   \* MERGEFORMAT ">
                                  <w:r w:rsidR="002C4E6C">
                                    <w:rPr>
                                      <w:noProof/>
                                    </w:rPr>
                                    <w:t>Gfi_modeleCV.docx</w:t>
                                  </w:r>
                                </w:fldSimple>
                              </w:p>
                              <w:p w:rsidR="007F749C" w:rsidRDefault="00F236A0">
                                <w:pPr>
                                  <w:pStyle w:val="Textepieddepage"/>
                                  <w:jc w:val="left"/>
                                </w:pPr>
                                <w:fldSimple w:instr=" DATE   \* MERGEFORMAT ">
                                  <w:r w:rsidR="009B74B6">
                                    <w:rPr>
                                      <w:noProof/>
                                    </w:rPr>
                                    <w:t>07/10/2015</w:t>
                                  </w:r>
                                </w:fldSimple>
                              </w:p>
                              <w:p w:rsidR="007F749C" w:rsidRDefault="007F749C">
                                <w:pPr>
                                  <w:pStyle w:val="Textepieddepage"/>
                                  <w:jc w:val="left"/>
                                  <w:rPr>
                                    <w:b/>
                                  </w:rPr>
                                </w:pPr>
                                <w:r>
                                  <w:rPr>
                                    <w:b/>
                                  </w:rPr>
                                  <w:t>© 2011 – Gfi Informatique</w:t>
                                </w:r>
                              </w:p>
                            </w:tc>
                            <w:tc>
                              <w:tcPr>
                                <w:tcW w:w="764" w:type="dxa"/>
                                <w:vAlign w:val="bottom"/>
                              </w:tcPr>
                              <w:p w:rsidR="007F749C" w:rsidRPr="003F357B" w:rsidRDefault="007F749C">
                                <w:pPr>
                                  <w:spacing w:line="164" w:lineRule="atLeast"/>
                                  <w:jc w:val="right"/>
                                </w:pPr>
                                <w:r>
                                  <w:rPr>
                                    <w:b/>
                                    <w:color w:val="F07F0A"/>
                                    <w:sz w:val="16"/>
                                    <w:szCs w:val="16"/>
                                  </w:rPr>
                                  <w:fldChar w:fldCharType="begin"/>
                                </w:r>
                                <w:r>
                                  <w:rPr>
                                    <w:b/>
                                    <w:color w:val="F07F0A"/>
                                    <w:sz w:val="16"/>
                                    <w:szCs w:val="16"/>
                                  </w:rPr>
                                  <w:instrText xml:space="preserve"> PAGE  \* MERGEFORMAT </w:instrText>
                                </w:r>
                                <w:r>
                                  <w:rPr>
                                    <w:b/>
                                    <w:color w:val="F07F0A"/>
                                    <w:sz w:val="16"/>
                                    <w:szCs w:val="16"/>
                                  </w:rPr>
                                  <w:fldChar w:fldCharType="separate"/>
                                </w:r>
                                <w:r w:rsidR="009B74B6">
                                  <w:rPr>
                                    <w:b/>
                                    <w:noProof/>
                                    <w:color w:val="F07F0A"/>
                                    <w:sz w:val="16"/>
                                    <w:szCs w:val="16"/>
                                  </w:rPr>
                                  <w:t>2</w:t>
                                </w:r>
                                <w:r>
                                  <w:rPr>
                                    <w:b/>
                                    <w:color w:val="F07F0A"/>
                                    <w:sz w:val="16"/>
                                    <w:szCs w:val="16"/>
                                  </w:rPr>
                                  <w:fldChar w:fldCharType="end"/>
                                </w:r>
                                <w:r>
                                  <w:rPr>
                                    <w:b/>
                                    <w:sz w:val="16"/>
                                    <w:szCs w:val="16"/>
                                  </w:rPr>
                                  <w:t xml:space="preserve"> / </w:t>
                                </w:r>
                                <w:fldSimple w:instr=" NUMPAGES  \* MERGEFORMAT ">
                                  <w:ins w:id="162" w:author="Gregory Anne" w:date="2015-10-07T22:50:00Z">
                                    <w:r w:rsidR="009B74B6">
                                      <w:rPr>
                                        <w:noProof/>
                                      </w:rPr>
                                      <w:t>4</w:t>
                                    </w:r>
                                  </w:ins>
                                  <w:del w:id="163" w:author="Gregory Anne" w:date="2015-10-07T22:13:00Z">
                                    <w:r w:rsidR="005E219E" w:rsidDel="005E219E">
                                      <w:rPr>
                                        <w:noProof/>
                                      </w:rPr>
                                      <w:delText>4</w:delText>
                                    </w:r>
                                  </w:del>
                                </w:fldSimple>
                              </w:p>
                            </w:tc>
                          </w:tr>
                        </w:tbl>
                        <w:p w:rsidR="007F749C" w:rsidRDefault="007F749C" w:rsidP="007F74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900AB4" id="Rectangle 54" o:spid="_x0000_s1026" style="position:absolute;left:0;text-align:left;margin-left:159.45pt;margin-top:776.2pt;width:402.05pt;height:2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" filled="f" stroked="f" strokeweight=".2pt">
              <v:textbox inset="0,0,0,0">
                <w:txbxContent>
                  <w:tbl>
                    <w:tblPr>
                      <w:tblW w:w="0" w:type="auto"/>
                      <w:tblLayout w:type="fixed"/>
                      <w:tblCellMar>
                        <w:left w:w="0" w:type="dxa"/>
                        <w:right w:w="0" w:type="dxa"/>
                      </w:tblCellMar>
                      <w:tblLook w:val="00A0" w:firstRow="1" w:lastRow="0" w:firstColumn="1" w:lastColumn="0" w:noHBand="0" w:noVBand="0"/>
                    </w:tblPr>
                    <w:tblGrid>
                      <w:gridCol w:w="148"/>
                      <w:gridCol w:w="7140"/>
                      <w:gridCol w:w="764"/>
                    </w:tblGrid>
                    <w:tr w:rsidR="007F749C">
                      <w:trPr>
                        <w:trHeight w:hRule="exact" w:val="504"/>
                      </w:trPr>
                      <w:tc>
                        <w:tcPr>
                          <w:tcW w:w="148" w:type="dxa"/>
                          <w:tcBorders>
                            <w:top w:val="nil"/>
                            <w:left w:val="single" w:sz="4" w:space="0" w:color="58585A"/>
                            <w:bottom w:val="nil"/>
                            <w:right w:val="nil"/>
                          </w:tcBorders>
                        </w:tcPr>
                        <w:p w:rsidR="007F749C" w:rsidRDefault="007F749C"/>
                      </w:tc>
                      <w:tc>
                        <w:tcPr>
                          <w:tcW w:w="7140" w:type="dxa"/>
                          <w:vAlign w:val="bottom"/>
                        </w:tcPr>
                        <w:p w:rsidR="007F749C" w:rsidRDefault="00F236A0">
                          <w:pPr>
                            <w:pStyle w:val="Textepieddepage"/>
                            <w:jc w:val="left"/>
                          </w:pPr>
                          <w:fldSimple w:instr=" FILENAME   \* MERGEFORMAT ">
                            <w:r w:rsidR="002C4E6C">
                              <w:rPr>
                                <w:noProof/>
                              </w:rPr>
                              <w:t>Gfi_modeleCV.docx</w:t>
                            </w:r>
                          </w:fldSimple>
                        </w:p>
                        <w:p w:rsidR="007F749C" w:rsidRDefault="00F236A0">
                          <w:pPr>
                            <w:pStyle w:val="Textepieddepage"/>
                            <w:jc w:val="left"/>
                          </w:pPr>
                          <w:fldSimple w:instr=" DATE   \* MERGEFORMAT ">
                            <w:r w:rsidR="009B74B6">
                              <w:rPr>
                                <w:noProof/>
                              </w:rPr>
                              <w:t>07/10/2015</w:t>
                            </w:r>
                          </w:fldSimple>
                        </w:p>
                        <w:p w:rsidR="007F749C" w:rsidRDefault="007F749C">
                          <w:pPr>
                            <w:pStyle w:val="Textepieddepage"/>
                            <w:jc w:val="left"/>
                            <w:rPr>
                              <w:b/>
                            </w:rPr>
                          </w:pPr>
                          <w:r>
                            <w:rPr>
                              <w:b/>
                            </w:rPr>
                            <w:t>© 2011 – Gfi Informatique</w:t>
                          </w:r>
                        </w:p>
                      </w:tc>
                      <w:tc>
                        <w:tcPr>
                          <w:tcW w:w="764" w:type="dxa"/>
                          <w:vAlign w:val="bottom"/>
                        </w:tcPr>
                        <w:p w:rsidR="007F749C" w:rsidRPr="003F357B" w:rsidRDefault="007F749C">
                          <w:pPr>
                            <w:spacing w:line="164" w:lineRule="atLeast"/>
                            <w:jc w:val="right"/>
                          </w:pPr>
                          <w:r>
                            <w:rPr>
                              <w:b/>
                              <w:color w:val="F07F0A"/>
                              <w:sz w:val="16"/>
                              <w:szCs w:val="16"/>
                            </w:rPr>
                            <w:fldChar w:fldCharType="begin"/>
                          </w:r>
                          <w:r>
                            <w:rPr>
                              <w:b/>
                              <w:color w:val="F07F0A"/>
                              <w:sz w:val="16"/>
                              <w:szCs w:val="16"/>
                            </w:rPr>
                            <w:instrText xml:space="preserve"> PAGE  \* MERGEFORMAT </w:instrText>
                          </w:r>
                          <w:r>
                            <w:rPr>
                              <w:b/>
                              <w:color w:val="F07F0A"/>
                              <w:sz w:val="16"/>
                              <w:szCs w:val="16"/>
                            </w:rPr>
                            <w:fldChar w:fldCharType="separate"/>
                          </w:r>
                          <w:r w:rsidR="009B74B6">
                            <w:rPr>
                              <w:b/>
                              <w:noProof/>
                              <w:color w:val="F07F0A"/>
                              <w:sz w:val="16"/>
                              <w:szCs w:val="16"/>
                            </w:rPr>
                            <w:t>2</w:t>
                          </w:r>
                          <w:r>
                            <w:rPr>
                              <w:b/>
                              <w:color w:val="F07F0A"/>
                              <w:sz w:val="16"/>
                              <w:szCs w:val="16"/>
                            </w:rPr>
                            <w:fldChar w:fldCharType="end"/>
                          </w:r>
                          <w:r>
                            <w:rPr>
                              <w:b/>
                              <w:sz w:val="16"/>
                              <w:szCs w:val="16"/>
                            </w:rPr>
                            <w:t xml:space="preserve"> / </w:t>
                          </w:r>
                          <w:fldSimple w:instr=" NUMPAGES  \* MERGEFORMAT ">
                            <w:ins w:id="164" w:author="Gregory Anne" w:date="2015-10-07T22:50:00Z">
                              <w:r w:rsidR="009B74B6">
                                <w:rPr>
                                  <w:noProof/>
                                </w:rPr>
                                <w:t>4</w:t>
                              </w:r>
                            </w:ins>
                            <w:del w:id="165" w:author="Gregory Anne" w:date="2015-10-07T22:13:00Z">
                              <w:r w:rsidR="005E219E" w:rsidDel="005E219E">
                                <w:rPr>
                                  <w:noProof/>
                                </w:rPr>
                                <w:delText>4</w:delText>
                              </w:r>
                            </w:del>
                          </w:fldSimple>
                        </w:p>
                      </w:tc>
                    </w:tr>
                  </w:tbl>
                  <w:p w:rsidR="007F749C" w:rsidRDefault="007F749C" w:rsidP="007F749C"/>
                </w:txbxContent>
              </v:textbox>
              <w10:wrap anchorx="page" anchory="page"/>
            </v:rect>
          </w:pict>
        </mc:Fallback>
      </mc:AlternateContent>
    </w:r>
    <w:r>
      <w:rPr>
        <w:noProof/>
        <w:lang w:val="en-US" w:eastAsia="en-US"/>
      </w:rPr>
      <w:drawing>
        <wp:anchor distT="0" distB="0" distL="114300" distR="114300" simplePos="0" relativeHeight="251657216" behindDoc="1" locked="0" layoutInCell="1" allowOverlap="1" wp14:anchorId="3C5F6C61" wp14:editId="33CD8A2C">
          <wp:simplePos x="0" y="0"/>
          <wp:positionH relativeFrom="page">
            <wp:posOffset>0</wp:posOffset>
          </wp:positionH>
          <wp:positionV relativeFrom="page">
            <wp:posOffset>9613265</wp:posOffset>
          </wp:positionV>
          <wp:extent cx="1981200" cy="1079500"/>
          <wp:effectExtent l="0" t="0" r="0" b="6350"/>
          <wp:wrapNone/>
          <wp:docPr id="53" name="Image 8" descr="Description : logo_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Description : logo_su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1079500"/>
                  </a:xfrm>
                  <a:prstGeom prst="rect">
                    <a:avLst/>
                  </a:prstGeom>
                  <a:noFill/>
                </pic:spPr>
              </pic:pic>
            </a:graphicData>
          </a:graphic>
          <wp14:sizeRelH relativeFrom="page">
            <wp14:pctWidth>0</wp14:pctWidth>
          </wp14:sizeRelH>
          <wp14:sizeRelV relativeFrom="page">
            <wp14:pctHeight>0</wp14:pctHeight>
          </wp14:sizeRelV>
        </wp:anchor>
      </w:drawing>
    </w:r>
  </w:p>
  <w:p w:rsidR="007F749C" w:rsidRDefault="007F749C" w:rsidP="007F749C">
    <w:pPr>
      <w:tabs>
        <w:tab w:val="center" w:pos="4536"/>
        <w:tab w:val="right" w:pos="9072"/>
      </w:tabs>
      <w:spacing w:line="240" w:lineRule="atLeast"/>
      <w:jc w:val="both"/>
      <w:rPr>
        <w:szCs w:val="20"/>
      </w:rPr>
    </w:pPr>
  </w:p>
  <w:p w:rsidR="007F749C" w:rsidRDefault="007F749C" w:rsidP="007F749C">
    <w:pPr>
      <w:tabs>
        <w:tab w:val="center" w:pos="4536"/>
        <w:tab w:val="right" w:pos="9072"/>
      </w:tabs>
      <w:spacing w:line="240" w:lineRule="atLeast"/>
      <w:jc w:val="both"/>
      <w:rPr>
        <w:szCs w:val="20"/>
      </w:rPr>
    </w:pPr>
  </w:p>
  <w:p w:rsidR="00CE609F" w:rsidRPr="00D85E3A" w:rsidRDefault="00CE609F" w:rsidP="00D85E3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166" w:rsidRPr="00ED1D8A" w:rsidRDefault="0095155D" w:rsidP="004F3166">
    <w:pPr>
      <w:tabs>
        <w:tab w:val="center" w:pos="4536"/>
        <w:tab w:val="right" w:pos="9072"/>
      </w:tabs>
      <w:jc w:val="both"/>
      <w:rPr>
        <w:szCs w:val="20"/>
      </w:rPr>
    </w:pPr>
    <w:r>
      <w:rPr>
        <w:rFonts w:cs="Arial"/>
        <w:noProof/>
        <w:szCs w:val="20"/>
        <w:lang w:val="en-US" w:eastAsia="en-US"/>
      </w:rPr>
      <w:drawing>
        <wp:anchor distT="0" distB="0" distL="114300" distR="114300" simplePos="0" relativeHeight="251659264" behindDoc="1" locked="0" layoutInCell="1" allowOverlap="1" wp14:anchorId="72C98E91" wp14:editId="396F41D1">
          <wp:simplePos x="0" y="0"/>
          <wp:positionH relativeFrom="page">
            <wp:posOffset>-6985</wp:posOffset>
          </wp:positionH>
          <wp:positionV relativeFrom="page">
            <wp:posOffset>9610725</wp:posOffset>
          </wp:positionV>
          <wp:extent cx="1981200" cy="1079500"/>
          <wp:effectExtent l="0" t="0" r="0" b="6350"/>
          <wp:wrapNone/>
          <wp:docPr id="61" name="Image 8" descr="Description : logo_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Description : logo_su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1079500"/>
                  </a:xfrm>
                  <a:prstGeom prst="rect">
                    <a:avLst/>
                  </a:prstGeom>
                  <a:noFill/>
                </pic:spPr>
              </pic:pic>
            </a:graphicData>
          </a:graphic>
          <wp14:sizeRelH relativeFrom="page">
            <wp14:pctWidth>0</wp14:pctWidth>
          </wp14:sizeRelH>
          <wp14:sizeRelV relativeFrom="page">
            <wp14:pctHeight>0</wp14:pctHeight>
          </wp14:sizeRelV>
        </wp:anchor>
      </w:drawing>
    </w:r>
    <w:r>
      <w:rPr>
        <w:noProof/>
        <w:szCs w:val="20"/>
        <w:lang w:val="en-US" w:eastAsia="en-US"/>
      </w:rPr>
      <mc:AlternateContent>
        <mc:Choice Requires="wps">
          <w:drawing>
            <wp:anchor distT="0" distB="0" distL="114300" distR="114300" simplePos="0" relativeHeight="251656192" behindDoc="1" locked="0" layoutInCell="1" allowOverlap="1" wp14:anchorId="7C3CD38D" wp14:editId="448CC641">
              <wp:simplePos x="0" y="0"/>
              <wp:positionH relativeFrom="page">
                <wp:posOffset>2025015</wp:posOffset>
              </wp:positionH>
              <wp:positionV relativeFrom="page">
                <wp:posOffset>9857740</wp:posOffset>
              </wp:positionV>
              <wp:extent cx="5106035" cy="323850"/>
              <wp:effectExtent l="0" t="0" r="3175" b="635"/>
              <wp:wrapNone/>
              <wp:docPr id="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603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
                            <a:solidFill>
                              <a:srgbClr val="000000"/>
                            </a:solidFill>
                            <a:miter lim="800000"/>
                            <a:headEnd/>
                            <a:tailEnd/>
                          </a14:hiddenLine>
                        </a:ext>
                      </a:extLst>
                    </wps:spPr>
                    <wps:txbx>
                      <w:txbxContent>
                        <w:tbl>
                          <w:tblPr>
                            <w:tblW w:w="0" w:type="auto"/>
                            <w:tblLayout w:type="fixed"/>
                            <w:tblCellMar>
                              <w:left w:w="0" w:type="dxa"/>
                              <w:right w:w="0" w:type="dxa"/>
                            </w:tblCellMar>
                            <w:tblLook w:val="00A0" w:firstRow="1" w:lastRow="0" w:firstColumn="1" w:lastColumn="0" w:noHBand="0" w:noVBand="0"/>
                          </w:tblPr>
                          <w:tblGrid>
                            <w:gridCol w:w="148"/>
                            <w:gridCol w:w="7140"/>
                            <w:gridCol w:w="764"/>
                          </w:tblGrid>
                          <w:tr w:rsidR="004F3166" w:rsidRPr="00435942" w:rsidTr="002F1C73">
                            <w:trPr>
                              <w:trHeight w:hRule="exact" w:val="504"/>
                            </w:trPr>
                            <w:tc>
                              <w:tcPr>
                                <w:tcW w:w="148" w:type="dxa"/>
                                <w:tcBorders>
                                  <w:left w:val="single" w:sz="4" w:space="0" w:color="58585A"/>
                                </w:tcBorders>
                                <w:shd w:val="clear" w:color="auto" w:fill="auto"/>
                              </w:tcPr>
                              <w:p w:rsidR="004F3166" w:rsidRPr="00435942" w:rsidRDefault="004F3166" w:rsidP="002F1C73"/>
                            </w:tc>
                            <w:tc>
                              <w:tcPr>
                                <w:tcW w:w="7140" w:type="dxa"/>
                                <w:shd w:val="clear" w:color="auto" w:fill="auto"/>
                                <w:vAlign w:val="bottom"/>
                              </w:tcPr>
                              <w:p w:rsidR="004F3166" w:rsidRPr="00435942" w:rsidRDefault="00F236A0" w:rsidP="002F1C73">
                                <w:pPr>
                                  <w:pStyle w:val="Textepieddepage"/>
                                  <w:jc w:val="left"/>
                                </w:pPr>
                                <w:fldSimple w:instr=" FILENAME   \* MERGEFORMAT ">
                                  <w:r w:rsidR="002C4E6C">
                                    <w:rPr>
                                      <w:noProof/>
                                    </w:rPr>
                                    <w:t>Gfi_modeleCV.docx</w:t>
                                  </w:r>
                                </w:fldSimple>
                              </w:p>
                              <w:p w:rsidR="004F3166" w:rsidRPr="00435942" w:rsidRDefault="00F236A0" w:rsidP="002F1C73">
                                <w:pPr>
                                  <w:pStyle w:val="Textepieddepage"/>
                                  <w:jc w:val="left"/>
                                </w:pPr>
                                <w:fldSimple w:instr=" DATE   \* MERGEFORMAT ">
                                  <w:r w:rsidR="009B74B6">
                                    <w:rPr>
                                      <w:noProof/>
                                    </w:rPr>
                                    <w:t>07/10/2015</w:t>
                                  </w:r>
                                </w:fldSimple>
                              </w:p>
                              <w:p w:rsidR="004F3166" w:rsidRPr="00435942" w:rsidRDefault="004F3166" w:rsidP="002F1C73">
                                <w:pPr>
                                  <w:pStyle w:val="Textepieddepage"/>
                                  <w:jc w:val="left"/>
                                  <w:rPr>
                                    <w:b/>
                                  </w:rPr>
                                </w:pPr>
                                <w:r w:rsidRPr="00435942">
                                  <w:rPr>
                                    <w:b/>
                                  </w:rPr>
                                  <w:t>© 2011 – Gfi Informatique</w:t>
                                </w:r>
                              </w:p>
                            </w:tc>
                            <w:tc>
                              <w:tcPr>
                                <w:tcW w:w="764" w:type="dxa"/>
                                <w:shd w:val="clear" w:color="auto" w:fill="auto"/>
                                <w:vAlign w:val="bottom"/>
                              </w:tcPr>
                              <w:p w:rsidR="004F3166" w:rsidRPr="00435942" w:rsidRDefault="004F3166" w:rsidP="002F1C73">
                                <w:pPr>
                                  <w:spacing w:line="164" w:lineRule="atLeast"/>
                                  <w:jc w:val="right"/>
                                  <w:rPr>
                                    <w:b/>
                                    <w:sz w:val="16"/>
                                    <w:szCs w:val="16"/>
                                  </w:rPr>
                                </w:pPr>
                                <w:r w:rsidRPr="00435942">
                                  <w:rPr>
                                    <w:b/>
                                    <w:color w:val="F07F0A"/>
                                    <w:sz w:val="16"/>
                                    <w:szCs w:val="16"/>
                                  </w:rPr>
                                  <w:fldChar w:fldCharType="begin"/>
                                </w:r>
                                <w:r w:rsidRPr="00435942">
                                  <w:rPr>
                                    <w:b/>
                                    <w:color w:val="F07F0A"/>
                                    <w:sz w:val="16"/>
                                    <w:szCs w:val="16"/>
                                  </w:rPr>
                                  <w:instrText xml:space="preserve"> PAGE  \* MERGEFORMAT </w:instrText>
                                </w:r>
                                <w:r w:rsidRPr="00435942">
                                  <w:rPr>
                                    <w:b/>
                                    <w:color w:val="F07F0A"/>
                                    <w:sz w:val="16"/>
                                    <w:szCs w:val="16"/>
                                  </w:rPr>
                                  <w:fldChar w:fldCharType="separate"/>
                                </w:r>
                                <w:r w:rsidR="009B74B6">
                                  <w:rPr>
                                    <w:b/>
                                    <w:noProof/>
                                    <w:color w:val="F07F0A"/>
                                    <w:sz w:val="16"/>
                                    <w:szCs w:val="16"/>
                                  </w:rPr>
                                  <w:t>1</w:t>
                                </w:r>
                                <w:r w:rsidRPr="00435942">
                                  <w:rPr>
                                    <w:b/>
                                    <w:color w:val="F07F0A"/>
                                    <w:sz w:val="16"/>
                                    <w:szCs w:val="16"/>
                                  </w:rPr>
                                  <w:fldChar w:fldCharType="end"/>
                                </w:r>
                                <w:r w:rsidRPr="00435942">
                                  <w:rPr>
                                    <w:b/>
                                    <w:sz w:val="16"/>
                                    <w:szCs w:val="16"/>
                                  </w:rPr>
                                  <w:t xml:space="preserve"> / </w:t>
                                </w:r>
                                <w:fldSimple w:instr=" NUMPAGES  \* MERGEFORMAT ">
                                  <w:ins w:id="166" w:author="Gregory Anne" w:date="2015-10-07T22:50:00Z">
                                    <w:r w:rsidR="009B74B6" w:rsidRPr="009B74B6">
                                      <w:rPr>
                                        <w:b/>
                                        <w:noProof/>
                                        <w:sz w:val="16"/>
                                        <w:szCs w:val="16"/>
                                        <w:rPrChange w:id="167" w:author="Gregory Anne" w:date="2015-10-07T22:50:00Z">
                                          <w:rPr/>
                                        </w:rPrChange>
                                      </w:rPr>
                                      <w:t>4</w:t>
                                    </w:r>
                                  </w:ins>
                                  <w:del w:id="168" w:author="Gregory Anne" w:date="2015-10-07T21:49:00Z">
                                    <w:r w:rsidR="00032F6E" w:rsidRPr="00032F6E" w:rsidDel="00032F6E">
                                      <w:rPr>
                                        <w:b/>
                                        <w:noProof/>
                                        <w:sz w:val="16"/>
                                        <w:szCs w:val="16"/>
                                      </w:rPr>
                                      <w:delText>4</w:delText>
                                    </w:r>
                                  </w:del>
                                </w:fldSimple>
                              </w:p>
                            </w:tc>
                          </w:tr>
                        </w:tbl>
                        <w:p w:rsidR="004F3166" w:rsidRDefault="004F3166" w:rsidP="004F316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CD38D" id="Rectangle 52" o:spid="_x0000_s1027" style="position:absolute;left:0;text-align:left;margin-left:159.45pt;margin-top:776.2pt;width:402.05pt;height:2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" filled="f" stroked="f" strokeweight=".2pt">
              <v:textbox inset="0,0,0,0">
                <w:txbxContent>
                  <w:tbl>
                    <w:tblPr>
                      <w:tblW w:w="0" w:type="auto"/>
                      <w:tblLayout w:type="fixed"/>
                      <w:tblCellMar>
                        <w:left w:w="0" w:type="dxa"/>
                        <w:right w:w="0" w:type="dxa"/>
                      </w:tblCellMar>
                      <w:tblLook w:val="00A0" w:firstRow="1" w:lastRow="0" w:firstColumn="1" w:lastColumn="0" w:noHBand="0" w:noVBand="0"/>
                    </w:tblPr>
                    <w:tblGrid>
                      <w:gridCol w:w="148"/>
                      <w:gridCol w:w="7140"/>
                      <w:gridCol w:w="764"/>
                    </w:tblGrid>
                    <w:tr w:rsidR="004F3166" w:rsidRPr="00435942" w:rsidTr="002F1C73">
                      <w:trPr>
                        <w:trHeight w:hRule="exact" w:val="504"/>
                      </w:trPr>
                      <w:tc>
                        <w:tcPr>
                          <w:tcW w:w="148" w:type="dxa"/>
                          <w:tcBorders>
                            <w:left w:val="single" w:sz="4" w:space="0" w:color="58585A"/>
                          </w:tcBorders>
                          <w:shd w:val="clear" w:color="auto" w:fill="auto"/>
                        </w:tcPr>
                        <w:p w:rsidR="004F3166" w:rsidRPr="00435942" w:rsidRDefault="004F3166" w:rsidP="002F1C73"/>
                      </w:tc>
                      <w:tc>
                        <w:tcPr>
                          <w:tcW w:w="7140" w:type="dxa"/>
                          <w:shd w:val="clear" w:color="auto" w:fill="auto"/>
                          <w:vAlign w:val="bottom"/>
                        </w:tcPr>
                        <w:p w:rsidR="004F3166" w:rsidRPr="00435942" w:rsidRDefault="00F236A0" w:rsidP="002F1C73">
                          <w:pPr>
                            <w:pStyle w:val="Textepieddepage"/>
                            <w:jc w:val="left"/>
                          </w:pPr>
                          <w:fldSimple w:instr=" FILENAME   \* MERGEFORMAT ">
                            <w:r w:rsidR="002C4E6C">
                              <w:rPr>
                                <w:noProof/>
                              </w:rPr>
                              <w:t>Gfi_modeleCV.docx</w:t>
                            </w:r>
                          </w:fldSimple>
                        </w:p>
                        <w:p w:rsidR="004F3166" w:rsidRPr="00435942" w:rsidRDefault="00F236A0" w:rsidP="002F1C73">
                          <w:pPr>
                            <w:pStyle w:val="Textepieddepage"/>
                            <w:jc w:val="left"/>
                          </w:pPr>
                          <w:fldSimple w:instr=" DATE   \* MERGEFORMAT ">
                            <w:r w:rsidR="009B74B6">
                              <w:rPr>
                                <w:noProof/>
                              </w:rPr>
                              <w:t>07/10/2015</w:t>
                            </w:r>
                          </w:fldSimple>
                        </w:p>
                        <w:p w:rsidR="004F3166" w:rsidRPr="00435942" w:rsidRDefault="004F3166" w:rsidP="002F1C73">
                          <w:pPr>
                            <w:pStyle w:val="Textepieddepage"/>
                            <w:jc w:val="left"/>
                            <w:rPr>
                              <w:b/>
                            </w:rPr>
                          </w:pPr>
                          <w:r w:rsidRPr="00435942">
                            <w:rPr>
                              <w:b/>
                            </w:rPr>
                            <w:t>© 2011 – Gfi Informatique</w:t>
                          </w:r>
                        </w:p>
                      </w:tc>
                      <w:tc>
                        <w:tcPr>
                          <w:tcW w:w="764" w:type="dxa"/>
                          <w:shd w:val="clear" w:color="auto" w:fill="auto"/>
                          <w:vAlign w:val="bottom"/>
                        </w:tcPr>
                        <w:p w:rsidR="004F3166" w:rsidRPr="00435942" w:rsidRDefault="004F3166" w:rsidP="002F1C73">
                          <w:pPr>
                            <w:spacing w:line="164" w:lineRule="atLeast"/>
                            <w:jc w:val="right"/>
                            <w:rPr>
                              <w:b/>
                              <w:sz w:val="16"/>
                              <w:szCs w:val="16"/>
                            </w:rPr>
                          </w:pPr>
                          <w:r w:rsidRPr="00435942">
                            <w:rPr>
                              <w:b/>
                              <w:color w:val="F07F0A"/>
                              <w:sz w:val="16"/>
                              <w:szCs w:val="16"/>
                            </w:rPr>
                            <w:fldChar w:fldCharType="begin"/>
                          </w:r>
                          <w:r w:rsidRPr="00435942">
                            <w:rPr>
                              <w:b/>
                              <w:color w:val="F07F0A"/>
                              <w:sz w:val="16"/>
                              <w:szCs w:val="16"/>
                            </w:rPr>
                            <w:instrText xml:space="preserve"> PAGE  \* MERGEFORMAT </w:instrText>
                          </w:r>
                          <w:r w:rsidRPr="00435942">
                            <w:rPr>
                              <w:b/>
                              <w:color w:val="F07F0A"/>
                              <w:sz w:val="16"/>
                              <w:szCs w:val="16"/>
                            </w:rPr>
                            <w:fldChar w:fldCharType="separate"/>
                          </w:r>
                          <w:r w:rsidR="009B74B6">
                            <w:rPr>
                              <w:b/>
                              <w:noProof/>
                              <w:color w:val="F07F0A"/>
                              <w:sz w:val="16"/>
                              <w:szCs w:val="16"/>
                            </w:rPr>
                            <w:t>1</w:t>
                          </w:r>
                          <w:r w:rsidRPr="00435942">
                            <w:rPr>
                              <w:b/>
                              <w:color w:val="F07F0A"/>
                              <w:sz w:val="16"/>
                              <w:szCs w:val="16"/>
                            </w:rPr>
                            <w:fldChar w:fldCharType="end"/>
                          </w:r>
                          <w:r w:rsidRPr="00435942">
                            <w:rPr>
                              <w:b/>
                              <w:sz w:val="16"/>
                              <w:szCs w:val="16"/>
                            </w:rPr>
                            <w:t xml:space="preserve"> / </w:t>
                          </w:r>
                          <w:fldSimple w:instr=" NUMPAGES  \* MERGEFORMAT ">
                            <w:ins w:id="169" w:author="Gregory Anne" w:date="2015-10-07T22:50:00Z">
                              <w:r w:rsidR="009B74B6" w:rsidRPr="009B74B6">
                                <w:rPr>
                                  <w:b/>
                                  <w:noProof/>
                                  <w:sz w:val="16"/>
                                  <w:szCs w:val="16"/>
                                  <w:rPrChange w:id="170" w:author="Gregory Anne" w:date="2015-10-07T22:50:00Z">
                                    <w:rPr/>
                                  </w:rPrChange>
                                </w:rPr>
                                <w:t>4</w:t>
                              </w:r>
                            </w:ins>
                            <w:del w:id="171" w:author="Gregory Anne" w:date="2015-10-07T21:49:00Z">
                              <w:r w:rsidR="00032F6E" w:rsidRPr="00032F6E" w:rsidDel="00032F6E">
                                <w:rPr>
                                  <w:b/>
                                  <w:noProof/>
                                  <w:sz w:val="16"/>
                                  <w:szCs w:val="16"/>
                                </w:rPr>
                                <w:delText>4</w:delText>
                              </w:r>
                            </w:del>
                          </w:fldSimple>
                        </w:p>
                      </w:tc>
                    </w:tr>
                  </w:tbl>
                  <w:p w:rsidR="004F3166" w:rsidRDefault="004F3166" w:rsidP="004F3166"/>
                </w:txbxContent>
              </v:textbox>
              <w10:wrap anchorx="page" anchory="page"/>
            </v:rect>
          </w:pict>
        </mc:Fallback>
      </mc:AlternateContent>
    </w:r>
  </w:p>
  <w:p w:rsidR="004F3166" w:rsidRPr="00ED1D8A" w:rsidRDefault="004F3166" w:rsidP="004F3166">
    <w:pPr>
      <w:tabs>
        <w:tab w:val="center" w:pos="4536"/>
        <w:tab w:val="right" w:pos="9072"/>
      </w:tabs>
      <w:jc w:val="both"/>
      <w:rPr>
        <w:szCs w:val="20"/>
      </w:rPr>
    </w:pPr>
  </w:p>
  <w:p w:rsidR="004F3166" w:rsidRPr="00ED1D8A" w:rsidRDefault="004F3166" w:rsidP="004F3166">
    <w:pPr>
      <w:tabs>
        <w:tab w:val="center" w:pos="4536"/>
        <w:tab w:val="right" w:pos="9072"/>
      </w:tabs>
      <w:jc w:val="both"/>
      <w:rPr>
        <w:szCs w:val="20"/>
      </w:rPr>
    </w:pPr>
  </w:p>
  <w:p w:rsidR="00CE609F" w:rsidRPr="00D85E3A" w:rsidRDefault="00CE609F" w:rsidP="004F3166">
    <w:pPr>
      <w:pStyle w:val="Pieddepage"/>
      <w:rPr>
        <w:rFonts w:cs="Arial"/>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F32" w:rsidRDefault="00A61F32">
      <w:r>
        <w:separator/>
      </w:r>
    </w:p>
  </w:footnote>
  <w:footnote w:type="continuationSeparator" w:id="0">
    <w:p w:rsidR="00A61F32" w:rsidRDefault="00A61F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30" w:type="dxa"/>
      <w:tblBorders>
        <w:bottom w:val="single" w:sz="4" w:space="0" w:color="auto"/>
      </w:tblBorders>
      <w:tblLayout w:type="fixed"/>
      <w:tblCellMar>
        <w:left w:w="0" w:type="dxa"/>
        <w:right w:w="0" w:type="dxa"/>
      </w:tblCellMar>
      <w:tblLook w:val="04A0" w:firstRow="1" w:lastRow="0" w:firstColumn="1" w:lastColumn="0" w:noHBand="0" w:noVBand="1"/>
    </w:tblPr>
    <w:tblGrid>
      <w:gridCol w:w="10530"/>
    </w:tblGrid>
    <w:tr w:rsidR="007D644A" w:rsidTr="00255557">
      <w:trPr>
        <w:trHeight w:val="895"/>
      </w:trPr>
      <w:tc>
        <w:tcPr>
          <w:tcW w:w="10530" w:type="dxa"/>
          <w:tcBorders>
            <w:top w:val="nil"/>
            <w:left w:val="nil"/>
            <w:bottom w:val="single" w:sz="4" w:space="0" w:color="auto"/>
            <w:right w:val="nil"/>
          </w:tcBorders>
        </w:tcPr>
        <w:p w:rsidR="007D644A" w:rsidRDefault="0095155D" w:rsidP="007D644A">
          <w:pPr>
            <w:pStyle w:val="En-tte"/>
            <w:spacing w:line="240" w:lineRule="exact"/>
            <w:ind w:left="284"/>
          </w:pPr>
          <w:r>
            <w:rPr>
              <w:noProof/>
              <w:lang w:val="en-US" w:eastAsia="en-US"/>
            </w:rPr>
            <w:drawing>
              <wp:anchor distT="0" distB="0" distL="114300" distR="114300" simplePos="0" relativeHeight="251655168" behindDoc="1" locked="0" layoutInCell="1" allowOverlap="1" wp14:anchorId="30876260" wp14:editId="54D5C269">
                <wp:simplePos x="0" y="0"/>
                <wp:positionH relativeFrom="page">
                  <wp:posOffset>4877435</wp:posOffset>
                </wp:positionH>
                <wp:positionV relativeFrom="page">
                  <wp:posOffset>133350</wp:posOffset>
                </wp:positionV>
                <wp:extent cx="1803400" cy="444500"/>
                <wp:effectExtent l="0" t="0" r="6350" b="0"/>
                <wp:wrapNone/>
                <wp:docPr id="48" name="Image 10" descr="Description : Bandeau_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Description : Bandeau_su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3400" cy="444500"/>
                        </a:xfrm>
                        <a:prstGeom prst="rect">
                          <a:avLst/>
                        </a:prstGeom>
                        <a:noFill/>
                      </pic:spPr>
                    </pic:pic>
                  </a:graphicData>
                </a:graphic>
                <wp14:sizeRelH relativeFrom="page">
                  <wp14:pctWidth>0</wp14:pctWidth>
                </wp14:sizeRelH>
                <wp14:sizeRelV relativeFrom="page">
                  <wp14:pctHeight>0</wp14:pctHeight>
                </wp14:sizeRelV>
              </wp:anchor>
            </w:drawing>
          </w:r>
        </w:p>
      </w:tc>
    </w:tr>
  </w:tbl>
  <w:p w:rsidR="00CE609F" w:rsidRPr="007D644A" w:rsidRDefault="00CE609F" w:rsidP="005C3281">
    <w:pPr>
      <w:tabs>
        <w:tab w:val="center" w:pos="4536"/>
        <w:tab w:val="right" w:pos="9072"/>
      </w:tabs>
      <w:ind w:left="284"/>
      <w:jc w:val="both"/>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9E9" w:rsidRDefault="0095155D" w:rsidP="00BA1F21">
    <w:pPr>
      <w:pStyle w:val="En-tte"/>
      <w:tabs>
        <w:tab w:val="clear" w:pos="4536"/>
        <w:tab w:val="clear" w:pos="9072"/>
        <w:tab w:val="left" w:pos="2370"/>
      </w:tabs>
      <w:spacing w:after="1080"/>
    </w:pPr>
    <w:r>
      <w:rPr>
        <w:noProof/>
        <w:lang w:val="en-US" w:eastAsia="en-US"/>
      </w:rPr>
      <mc:AlternateContent>
        <mc:Choice Requires="wpg">
          <w:drawing>
            <wp:anchor distT="0" distB="0" distL="114300" distR="114300" simplePos="0" relativeHeight="251660288" behindDoc="0" locked="0" layoutInCell="1" allowOverlap="1" wp14:anchorId="6F3A9804" wp14:editId="35E6D015">
              <wp:simplePos x="0" y="0"/>
              <wp:positionH relativeFrom="column">
                <wp:posOffset>0</wp:posOffset>
              </wp:positionH>
              <wp:positionV relativeFrom="paragraph">
                <wp:posOffset>370840</wp:posOffset>
              </wp:positionV>
              <wp:extent cx="6535420" cy="1031240"/>
              <wp:effectExtent l="0" t="0" r="0" b="0"/>
              <wp:wrapNone/>
              <wp:docPr id="2"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1031240"/>
                        <a:chOff x="709" y="584"/>
                        <a:chExt cx="10292" cy="1624"/>
                      </a:xfrm>
                    </wpg:grpSpPr>
                    <pic:pic xmlns:pic="http://schemas.openxmlformats.org/drawingml/2006/picture">
                      <pic:nvPicPr>
                        <pic:cNvPr id="3" name="Picture 64" descr="header_C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09" y="1009"/>
                          <a:ext cx="7482" cy="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65" descr="logo_Gf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443" y="584"/>
                          <a:ext cx="2558" cy="1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72026E8" id="Group 63" o:spid="_x0000_s1026" style="position:absolute;margin-left:0;margin-top:29.2pt;width:514.6pt;height:81.2pt;z-index:251660288" coordorigin="709,584" coordsize="10292,16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 o:spid="_x0000_s1027" type="#_x0000_t75" alt="header_CV" style="position:absolute;left:709;top:1009;width:7482;height:9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H4/PEAAAA2gAAAA8AAABkcnMvZG93bnJldi54bWxEj09rwkAUxO+C32F5gjfdqGBNdBWrFXop&#10;+A+8PrLPJJh9m2a3MfXTdwuCx2FmfsMsVq0pRUO1KywrGA0jEMSp1QVnCs6n3WAGwnlkjaVlUvBL&#10;DlbLbmeBibZ3PlBz9JkIEHYJKsi9rxIpXZqTQTe0FXHwrrY26IOsM6lrvAe4KeU4iqbSYMFhIceK&#10;Njmlt+OPUTC7jL8e3/v3j+a63T+aURvHby5Wqt9r13MQnlr/Cj/bn1rBBP6vhBsgl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MH4/PEAAAA2gAAAA8AAAAAAAAAAAAAAAAA&#10;nwIAAGRycy9kb3ducmV2LnhtbFBLBQYAAAAABAAEAPcAAACQAwAAAAA=&#10;">
                <v:imagedata r:id="rId3" o:title="header_CV"/>
              </v:shape>
              <v:shape id="Picture 65" o:spid="_x0000_s1028" type="#_x0000_t75" alt="logo_Gfi" style="position:absolute;left:8443;top:584;width:2558;height:1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No8PDAAAA2gAAAA8AAABkcnMvZG93bnJldi54bWxEj1FrwjAUhd8H+w/hDnyb6WTIqKZFxgYO&#10;RGYdA98uzbUpNjclibX+eyMM9ng453yHsyxH24mBfGgdK3iZZiCIa6dbbhT87D+f30CEiKyxc0wK&#10;rhSgLB4flphrd+EdDVVsRIJwyFGBibHPpQy1IYth6nri5B2dtxiT9I3UHi8Jbjs5y7K5tNhyWjDY&#10;07uh+lSdrYJth8PvfO/NTh+qr804678/+KDU5GlcLUBEGuN/+K+91gpe4X4l3QBZ3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A2jw8MAAADaAAAADwAAAAAAAAAAAAAAAACf&#10;AgAAZHJzL2Rvd25yZXYueG1sUEsFBgAAAAAEAAQA9wAAAI8DAAAAAA==&#10;">
                <v:imagedata r:id="rId4" o:title="logo_Gfi"/>
              </v:shape>
            </v:group>
          </w:pict>
        </mc:Fallback>
      </mc:AlternateContent>
    </w:r>
  </w:p>
  <w:p w:rsidR="002E69E9" w:rsidRPr="00BD0DC6" w:rsidRDefault="00512E7F" w:rsidP="00BD0DC6">
    <w:pPr>
      <w:pStyle w:val="En-tte"/>
      <w:ind w:left="-1418"/>
    </w:pPr>
    <w:r>
      <w:t>Gfgfgf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name w:val="WWNum3"/>
    <w:lvl w:ilvl="0">
      <w:start w:val="1"/>
      <w:numFmt w:val="bullet"/>
      <w:lvlText w:val=""/>
      <w:lvlJc w:val="left"/>
      <w:pPr>
        <w:tabs>
          <w:tab w:val="num" w:pos="0"/>
        </w:tabs>
        <w:ind w:left="1065" w:hanging="705"/>
      </w:pPr>
      <w:rPr>
        <w:rFonts w:ascii="Symbol" w:hAnsi="Symbol" w:cs="Symbol"/>
        <w:b/>
        <w:sz w:val="20"/>
      </w:rPr>
    </w:lvl>
    <w:lvl w:ilvl="1">
      <w:start w:val="1"/>
      <w:numFmt w:val="bullet"/>
      <w:lvlText w:val=""/>
      <w:lvlJc w:val="left"/>
      <w:pPr>
        <w:tabs>
          <w:tab w:val="num" w:pos="0"/>
        </w:tabs>
        <w:ind w:left="1785" w:hanging="705"/>
      </w:pPr>
      <w:rPr>
        <w:rFonts w:ascii="Symbol" w:hAnsi="Symbol" w:cs="Symbol"/>
        <w:b/>
        <w:sz w:val="20"/>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sz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sz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4"/>
    <w:multiLevelType w:val="multilevel"/>
    <w:tmpl w:val="00000004"/>
    <w:name w:val="WWNum4"/>
    <w:lvl w:ilvl="0">
      <w:start w:val="1"/>
      <w:numFmt w:val="bullet"/>
      <w:lvlText w:val=""/>
      <w:lvlJc w:val="left"/>
      <w:pPr>
        <w:tabs>
          <w:tab w:val="num" w:pos="720"/>
        </w:tabs>
        <w:ind w:left="720" w:hanging="360"/>
      </w:pPr>
      <w:rPr>
        <w:rFonts w:ascii="Symbol" w:hAnsi="Symbol" w:cs="Symbol"/>
        <w:b/>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b/>
        <w:sz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b/>
        <w:sz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EA7415C"/>
    <w:multiLevelType w:val="hybridMultilevel"/>
    <w:tmpl w:val="51DA9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F9422B"/>
    <w:multiLevelType w:val="hybridMultilevel"/>
    <w:tmpl w:val="E7C2A9F8"/>
    <w:lvl w:ilvl="0" w:tplc="8056E216">
      <w:start w:val="2009"/>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A91E22"/>
    <w:multiLevelType w:val="multilevel"/>
    <w:tmpl w:val="D90632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2AE19ED"/>
    <w:multiLevelType w:val="hybridMultilevel"/>
    <w:tmpl w:val="17F42ABC"/>
    <w:lvl w:ilvl="0" w:tplc="9E188108">
      <w:numFmt w:val="bullet"/>
      <w:lvlText w:val=""/>
      <w:lvlJc w:val="left"/>
      <w:pPr>
        <w:ind w:left="1065" w:hanging="705"/>
      </w:pPr>
      <w:rPr>
        <w:rFonts w:ascii="Symbol" w:eastAsia="Times New Roman" w:hAnsi="Symbol" w:cs="Times New Roman" w:hint="default"/>
      </w:rPr>
    </w:lvl>
    <w:lvl w:ilvl="1" w:tplc="B378B784">
      <w:numFmt w:val="bullet"/>
      <w:lvlText w:val=""/>
      <w:lvlJc w:val="left"/>
      <w:pPr>
        <w:ind w:left="1785" w:hanging="705"/>
      </w:pPr>
      <w:rPr>
        <w:rFonts w:ascii="Symbol" w:eastAsia="Times New Roman" w:hAnsi="Symbol"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3"/>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y Anne">
    <w15:presenceInfo w15:providerId="Windows Live" w15:userId="7555edb9c532ee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6AB"/>
    <w:rsid w:val="00001271"/>
    <w:rsid w:val="00032F6E"/>
    <w:rsid w:val="00033461"/>
    <w:rsid w:val="00042212"/>
    <w:rsid w:val="00092068"/>
    <w:rsid w:val="00094D83"/>
    <w:rsid w:val="000973A5"/>
    <w:rsid w:val="000C4C48"/>
    <w:rsid w:val="000E2F50"/>
    <w:rsid w:val="000F590A"/>
    <w:rsid w:val="00136AB5"/>
    <w:rsid w:val="00152033"/>
    <w:rsid w:val="001C3D5D"/>
    <w:rsid w:val="001E3527"/>
    <w:rsid w:val="001E68F0"/>
    <w:rsid w:val="001E76AB"/>
    <w:rsid w:val="001F4E33"/>
    <w:rsid w:val="00203D61"/>
    <w:rsid w:val="002156D7"/>
    <w:rsid w:val="002358DE"/>
    <w:rsid w:val="00255557"/>
    <w:rsid w:val="002756FB"/>
    <w:rsid w:val="002C2429"/>
    <w:rsid w:val="002C4E6C"/>
    <w:rsid w:val="002E69E9"/>
    <w:rsid w:val="002F1C73"/>
    <w:rsid w:val="003230C1"/>
    <w:rsid w:val="00323DA9"/>
    <w:rsid w:val="003466FC"/>
    <w:rsid w:val="00365262"/>
    <w:rsid w:val="00371AE9"/>
    <w:rsid w:val="003A2D31"/>
    <w:rsid w:val="003A6DCA"/>
    <w:rsid w:val="003B70A8"/>
    <w:rsid w:val="003E54C5"/>
    <w:rsid w:val="003F357B"/>
    <w:rsid w:val="004378C1"/>
    <w:rsid w:val="0044156F"/>
    <w:rsid w:val="00470CAE"/>
    <w:rsid w:val="0047194F"/>
    <w:rsid w:val="004C7F61"/>
    <w:rsid w:val="004E6C44"/>
    <w:rsid w:val="004F3166"/>
    <w:rsid w:val="00512E7F"/>
    <w:rsid w:val="00531E05"/>
    <w:rsid w:val="00552115"/>
    <w:rsid w:val="00563999"/>
    <w:rsid w:val="00563F9D"/>
    <w:rsid w:val="005722B7"/>
    <w:rsid w:val="00577447"/>
    <w:rsid w:val="00583F86"/>
    <w:rsid w:val="005971A2"/>
    <w:rsid w:val="005A4D62"/>
    <w:rsid w:val="005A5A96"/>
    <w:rsid w:val="005A764C"/>
    <w:rsid w:val="005B08B1"/>
    <w:rsid w:val="005C3281"/>
    <w:rsid w:val="005D233A"/>
    <w:rsid w:val="005D6EED"/>
    <w:rsid w:val="005E219E"/>
    <w:rsid w:val="005F51FB"/>
    <w:rsid w:val="00606AA2"/>
    <w:rsid w:val="0062504A"/>
    <w:rsid w:val="00645C63"/>
    <w:rsid w:val="00651273"/>
    <w:rsid w:val="00662D87"/>
    <w:rsid w:val="006777A2"/>
    <w:rsid w:val="006C7D19"/>
    <w:rsid w:val="006E0530"/>
    <w:rsid w:val="006F77F5"/>
    <w:rsid w:val="007017C3"/>
    <w:rsid w:val="0070452C"/>
    <w:rsid w:val="007065CB"/>
    <w:rsid w:val="00720A2B"/>
    <w:rsid w:val="007312E7"/>
    <w:rsid w:val="007917CA"/>
    <w:rsid w:val="007C6ACF"/>
    <w:rsid w:val="007D44C4"/>
    <w:rsid w:val="007D644A"/>
    <w:rsid w:val="007E6364"/>
    <w:rsid w:val="007F749C"/>
    <w:rsid w:val="00826C10"/>
    <w:rsid w:val="008655AD"/>
    <w:rsid w:val="00870540"/>
    <w:rsid w:val="0088114F"/>
    <w:rsid w:val="00891018"/>
    <w:rsid w:val="008B0701"/>
    <w:rsid w:val="008B13F9"/>
    <w:rsid w:val="008E14BF"/>
    <w:rsid w:val="009010E2"/>
    <w:rsid w:val="009154A4"/>
    <w:rsid w:val="0092355A"/>
    <w:rsid w:val="00935FF8"/>
    <w:rsid w:val="009374D3"/>
    <w:rsid w:val="0095155D"/>
    <w:rsid w:val="0095486D"/>
    <w:rsid w:val="009654C0"/>
    <w:rsid w:val="009744EF"/>
    <w:rsid w:val="009A102E"/>
    <w:rsid w:val="009A4D48"/>
    <w:rsid w:val="009B2302"/>
    <w:rsid w:val="009B74B6"/>
    <w:rsid w:val="009C60F8"/>
    <w:rsid w:val="009E19CD"/>
    <w:rsid w:val="009F0934"/>
    <w:rsid w:val="009F3275"/>
    <w:rsid w:val="00A044B2"/>
    <w:rsid w:val="00A61F32"/>
    <w:rsid w:val="00A66C51"/>
    <w:rsid w:val="00A7440F"/>
    <w:rsid w:val="00AB2262"/>
    <w:rsid w:val="00AB4A7A"/>
    <w:rsid w:val="00AC1A19"/>
    <w:rsid w:val="00AD2F5D"/>
    <w:rsid w:val="00AE1BAC"/>
    <w:rsid w:val="00AE26C3"/>
    <w:rsid w:val="00AF2AB9"/>
    <w:rsid w:val="00B0280F"/>
    <w:rsid w:val="00B21D5F"/>
    <w:rsid w:val="00B24E54"/>
    <w:rsid w:val="00B27248"/>
    <w:rsid w:val="00B310D9"/>
    <w:rsid w:val="00B51EE9"/>
    <w:rsid w:val="00B53BFD"/>
    <w:rsid w:val="00B60804"/>
    <w:rsid w:val="00B72E9E"/>
    <w:rsid w:val="00B74ED2"/>
    <w:rsid w:val="00B8302F"/>
    <w:rsid w:val="00BA1F21"/>
    <w:rsid w:val="00BA2C22"/>
    <w:rsid w:val="00BC4C6D"/>
    <w:rsid w:val="00BD0DC6"/>
    <w:rsid w:val="00BF553D"/>
    <w:rsid w:val="00BF6EB9"/>
    <w:rsid w:val="00C50999"/>
    <w:rsid w:val="00C74AD1"/>
    <w:rsid w:val="00C96678"/>
    <w:rsid w:val="00CB324D"/>
    <w:rsid w:val="00CD6303"/>
    <w:rsid w:val="00CE1C50"/>
    <w:rsid w:val="00CE609F"/>
    <w:rsid w:val="00CF5056"/>
    <w:rsid w:val="00CF6F77"/>
    <w:rsid w:val="00D53A72"/>
    <w:rsid w:val="00D7060F"/>
    <w:rsid w:val="00D71813"/>
    <w:rsid w:val="00D85B28"/>
    <w:rsid w:val="00D85E3A"/>
    <w:rsid w:val="00D922E4"/>
    <w:rsid w:val="00DB77E3"/>
    <w:rsid w:val="00DD4527"/>
    <w:rsid w:val="00DE64AA"/>
    <w:rsid w:val="00E1281F"/>
    <w:rsid w:val="00E150B4"/>
    <w:rsid w:val="00E5041F"/>
    <w:rsid w:val="00E560F3"/>
    <w:rsid w:val="00EC3BBC"/>
    <w:rsid w:val="00EE72AC"/>
    <w:rsid w:val="00EF23A7"/>
    <w:rsid w:val="00F169DB"/>
    <w:rsid w:val="00F236A0"/>
    <w:rsid w:val="00F34D36"/>
    <w:rsid w:val="00F56E80"/>
    <w:rsid w:val="00F74706"/>
    <w:rsid w:val="00F7745F"/>
    <w:rsid w:val="00F87802"/>
    <w:rsid w:val="00F92DA7"/>
    <w:rsid w:val="00F970E8"/>
    <w:rsid w:val="00FE52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AA3F8A7-73D5-4FC0-B882-2C0D6A8C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4A4"/>
    <w:rPr>
      <w:rFonts w:ascii="Arial" w:hAnsi="Arial"/>
      <w:color w:val="58585A"/>
      <w:szCs w:val="24"/>
    </w:rPr>
  </w:style>
  <w:style w:type="paragraph" w:styleId="Titre1">
    <w:name w:val="heading 1"/>
    <w:basedOn w:val="Normal"/>
    <w:next w:val="Normal"/>
    <w:link w:val="Titre1Car"/>
    <w:autoRedefine/>
    <w:qFormat/>
    <w:rsid w:val="009154A4"/>
    <w:pPr>
      <w:pBdr>
        <w:bottom w:val="single" w:sz="6" w:space="1" w:color="F07F0A"/>
      </w:pBdr>
      <w:spacing w:before="480" w:after="240"/>
      <w:outlineLvl w:val="0"/>
    </w:pPr>
    <w:rPr>
      <w:b/>
      <w:color w:val="F07F0A"/>
      <w:spacing w:val="36"/>
      <w:sz w:val="22"/>
    </w:rPr>
  </w:style>
  <w:style w:type="paragraph" w:styleId="Titre2">
    <w:name w:val="heading 2"/>
    <w:basedOn w:val="Normal"/>
    <w:next w:val="Normal"/>
    <w:link w:val="Titre2Car"/>
    <w:semiHidden/>
    <w:unhideWhenUsed/>
    <w:qFormat/>
    <w:rsid w:val="007065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7">
    <w:name w:val="heading 7"/>
    <w:basedOn w:val="Normal"/>
    <w:next w:val="Normal"/>
    <w:link w:val="Titre7Car"/>
    <w:semiHidden/>
    <w:unhideWhenUsed/>
    <w:qFormat/>
    <w:rsid w:val="005D233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E76AB"/>
    <w:pPr>
      <w:tabs>
        <w:tab w:val="center" w:pos="4536"/>
        <w:tab w:val="right" w:pos="9072"/>
      </w:tabs>
    </w:pPr>
  </w:style>
  <w:style w:type="paragraph" w:styleId="Pieddepage">
    <w:name w:val="footer"/>
    <w:basedOn w:val="Normal"/>
    <w:link w:val="PieddepageCar"/>
    <w:rsid w:val="001E76AB"/>
    <w:pPr>
      <w:tabs>
        <w:tab w:val="center" w:pos="4536"/>
        <w:tab w:val="right" w:pos="9072"/>
      </w:tabs>
    </w:pPr>
  </w:style>
  <w:style w:type="character" w:styleId="Numrodepage">
    <w:name w:val="page number"/>
    <w:basedOn w:val="Policepardfaut"/>
    <w:rsid w:val="002756FB"/>
  </w:style>
  <w:style w:type="table" w:styleId="Grilledutableau">
    <w:name w:val="Table Grid"/>
    <w:basedOn w:val="TableauNormal"/>
    <w:rsid w:val="00275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rsid w:val="00D85E3A"/>
    <w:rPr>
      <w:sz w:val="24"/>
      <w:szCs w:val="24"/>
      <w:lang w:val="fr-FR" w:eastAsia="fr-FR" w:bidi="ar-SA"/>
    </w:rPr>
  </w:style>
  <w:style w:type="paragraph" w:styleId="Textedebulles">
    <w:name w:val="Balloon Text"/>
    <w:basedOn w:val="Normal"/>
    <w:link w:val="TextedebullesCar"/>
    <w:rsid w:val="002E69E9"/>
    <w:rPr>
      <w:rFonts w:ascii="Tahoma" w:hAnsi="Tahoma" w:cs="Tahoma"/>
      <w:sz w:val="16"/>
      <w:szCs w:val="16"/>
    </w:rPr>
  </w:style>
  <w:style w:type="character" w:customStyle="1" w:styleId="TextedebullesCar">
    <w:name w:val="Texte de bulles Car"/>
    <w:link w:val="Textedebulles"/>
    <w:rsid w:val="002E69E9"/>
    <w:rPr>
      <w:rFonts w:ascii="Tahoma" w:hAnsi="Tahoma" w:cs="Tahoma"/>
      <w:sz w:val="16"/>
      <w:szCs w:val="16"/>
    </w:rPr>
  </w:style>
  <w:style w:type="paragraph" w:customStyle="1" w:styleId="Textepieddepage">
    <w:name w:val="Texte pied de page"/>
    <w:basedOn w:val="Normal"/>
    <w:rsid w:val="003A6DCA"/>
    <w:pPr>
      <w:framePr w:w="9809" w:h="57" w:wrap="notBeside" w:vAnchor="page" w:hAnchor="page" w:x="1419" w:y="15735"/>
      <w:spacing w:line="160" w:lineRule="atLeast"/>
      <w:jc w:val="right"/>
    </w:pPr>
    <w:rPr>
      <w:sz w:val="14"/>
    </w:rPr>
  </w:style>
  <w:style w:type="character" w:customStyle="1" w:styleId="En-tteCar">
    <w:name w:val="En-tête Car"/>
    <w:link w:val="En-tte"/>
    <w:rsid w:val="007D644A"/>
    <w:rPr>
      <w:rFonts w:ascii="Arial" w:hAnsi="Arial"/>
      <w:szCs w:val="24"/>
    </w:rPr>
  </w:style>
  <w:style w:type="character" w:customStyle="1" w:styleId="Titre1Car">
    <w:name w:val="Titre 1 Car"/>
    <w:link w:val="Titre1"/>
    <w:locked/>
    <w:rsid w:val="009154A4"/>
    <w:rPr>
      <w:rFonts w:ascii="Arial" w:hAnsi="Arial"/>
      <w:b/>
      <w:color w:val="F07F0A"/>
      <w:spacing w:val="36"/>
      <w:sz w:val="22"/>
      <w:szCs w:val="24"/>
    </w:rPr>
  </w:style>
  <w:style w:type="paragraph" w:customStyle="1" w:styleId="Poste">
    <w:name w:val="Poste"/>
    <w:basedOn w:val="Normal"/>
    <w:next w:val="Normal"/>
    <w:link w:val="PosteCarCar"/>
    <w:rsid w:val="003F357B"/>
    <w:rPr>
      <w:b/>
      <w:color w:val="72326F"/>
      <w:sz w:val="30"/>
      <w:szCs w:val="80"/>
    </w:rPr>
  </w:style>
  <w:style w:type="character" w:customStyle="1" w:styleId="PosteCarCar">
    <w:name w:val="Poste Car Car"/>
    <w:link w:val="Poste"/>
    <w:locked/>
    <w:rsid w:val="003F357B"/>
    <w:rPr>
      <w:rFonts w:ascii="Arial" w:hAnsi="Arial"/>
      <w:b/>
      <w:color w:val="72326F"/>
      <w:sz w:val="30"/>
      <w:szCs w:val="80"/>
      <w:lang w:val="fr-FR" w:eastAsia="fr-FR" w:bidi="ar-SA"/>
    </w:rPr>
  </w:style>
  <w:style w:type="paragraph" w:customStyle="1" w:styleId="Puces">
    <w:name w:val="Puces"/>
    <w:rsid w:val="003F357B"/>
    <w:pPr>
      <w:tabs>
        <w:tab w:val="num" w:pos="360"/>
      </w:tabs>
      <w:spacing w:before="60"/>
      <w:ind w:left="360"/>
    </w:pPr>
    <w:rPr>
      <w:rFonts w:ascii="Arial" w:hAnsi="Arial" w:cs="Arial"/>
      <w:szCs w:val="24"/>
    </w:rPr>
  </w:style>
  <w:style w:type="character" w:customStyle="1" w:styleId="PrenomNom">
    <w:name w:val="Prenom+Nom"/>
    <w:rsid w:val="003F357B"/>
    <w:rPr>
      <w:rFonts w:ascii="Arial" w:hAnsi="Arial" w:cs="Arial" w:hint="default"/>
      <w:b/>
      <w:bCs w:val="0"/>
      <w:caps/>
      <w:strike w:val="0"/>
      <w:dstrike w:val="0"/>
      <w:color w:val="F07F0A"/>
      <w:sz w:val="40"/>
      <w:u w:val="none"/>
      <w:effect w:val="none"/>
      <w:vertAlign w:val="baseline"/>
    </w:rPr>
  </w:style>
  <w:style w:type="paragraph" w:customStyle="1" w:styleId="Prenom-Nom">
    <w:name w:val="Prenom-Nom"/>
    <w:basedOn w:val="Normal"/>
    <w:link w:val="Prenom-NomCar"/>
    <w:qFormat/>
    <w:rsid w:val="009154A4"/>
  </w:style>
  <w:style w:type="paragraph" w:styleId="Sous-titre">
    <w:name w:val="Subtitle"/>
    <w:basedOn w:val="Normal"/>
    <w:next w:val="Normal"/>
    <w:link w:val="Sous-titreCar"/>
    <w:qFormat/>
    <w:rsid w:val="009154A4"/>
    <w:pPr>
      <w:spacing w:line="360" w:lineRule="auto"/>
    </w:pPr>
    <w:rPr>
      <w:color w:val="808080"/>
      <w:sz w:val="32"/>
      <w:szCs w:val="32"/>
    </w:rPr>
  </w:style>
  <w:style w:type="character" w:customStyle="1" w:styleId="Prenom-NomCar">
    <w:name w:val="Prenom-Nom Car"/>
    <w:basedOn w:val="Policepardfaut"/>
    <w:link w:val="Prenom-Nom"/>
    <w:rsid w:val="009154A4"/>
    <w:rPr>
      <w:rFonts w:ascii="Arial" w:hAnsi="Arial"/>
      <w:color w:val="58585A"/>
      <w:szCs w:val="24"/>
    </w:rPr>
  </w:style>
  <w:style w:type="character" w:customStyle="1" w:styleId="Sous-titreCar">
    <w:name w:val="Sous-titre Car"/>
    <w:basedOn w:val="Policepardfaut"/>
    <w:link w:val="Sous-titre"/>
    <w:rsid w:val="009154A4"/>
    <w:rPr>
      <w:rFonts w:ascii="Arial" w:hAnsi="Arial"/>
      <w:color w:val="808080"/>
      <w:sz w:val="32"/>
      <w:szCs w:val="32"/>
    </w:rPr>
  </w:style>
  <w:style w:type="character" w:customStyle="1" w:styleId="Titre2Car">
    <w:name w:val="Titre 2 Car"/>
    <w:basedOn w:val="Policepardfaut"/>
    <w:link w:val="Titre2"/>
    <w:semiHidden/>
    <w:rsid w:val="007065C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A5A96"/>
    <w:pPr>
      <w:ind w:left="720"/>
      <w:contextualSpacing/>
    </w:pPr>
  </w:style>
  <w:style w:type="character" w:customStyle="1" w:styleId="Titre7Car">
    <w:name w:val="Titre 7 Car"/>
    <w:basedOn w:val="Policepardfaut"/>
    <w:link w:val="Titre7"/>
    <w:semiHidden/>
    <w:rsid w:val="005D233A"/>
    <w:rPr>
      <w:rFonts w:asciiTheme="majorHAnsi" w:eastAsiaTheme="majorEastAsia" w:hAnsiTheme="majorHAnsi" w:cstheme="majorBidi"/>
      <w:i/>
      <w:iCs/>
      <w:color w:val="404040" w:themeColor="text1" w:themeTint="BF"/>
      <w:szCs w:val="24"/>
    </w:rPr>
  </w:style>
  <w:style w:type="paragraph" w:customStyle="1" w:styleId="Paragraphedeliste1">
    <w:name w:val="Paragraphe de liste1"/>
    <w:basedOn w:val="Normal"/>
    <w:rsid w:val="008B0701"/>
    <w:pPr>
      <w:suppressAutoHyphens/>
      <w:ind w:left="720"/>
      <w:contextualSpacing/>
    </w:pPr>
    <w:rPr>
      <w:kern w:val="2"/>
    </w:rPr>
  </w:style>
  <w:style w:type="paragraph" w:customStyle="1" w:styleId="CVMissionTche">
    <w:name w:val="CV Mission Tâche"/>
    <w:basedOn w:val="Normal"/>
    <w:rsid w:val="008B0701"/>
    <w:pPr>
      <w:suppressAutoHyphens/>
      <w:spacing w:before="60" w:after="60" w:line="100" w:lineRule="atLeast"/>
    </w:pPr>
    <w:rPr>
      <w:rFonts w:ascii="Segoe UI" w:hAnsi="Segoe UI"/>
      <w:iCs/>
      <w:kern w:val="2"/>
      <w:szCs w:val="18"/>
    </w:rPr>
  </w:style>
  <w:style w:type="paragraph" w:customStyle="1" w:styleId="CVEnvironnementTechnique">
    <w:name w:val="CV Environnement Technique"/>
    <w:basedOn w:val="Normal"/>
    <w:rsid w:val="008B0701"/>
    <w:pPr>
      <w:tabs>
        <w:tab w:val="left" w:pos="284"/>
      </w:tabs>
      <w:suppressAutoHyphens/>
      <w:spacing w:before="120" w:line="100" w:lineRule="atLeast"/>
      <w:ind w:left="284" w:hanging="284"/>
      <w:jc w:val="both"/>
    </w:pPr>
    <w:rPr>
      <w:rFonts w:ascii="Segoe UI" w:hAnsi="Segoe UI"/>
      <w:b/>
      <w:i/>
      <w:iCs/>
      <w:color w:val="993366"/>
      <w:kern w:val="2"/>
      <w:szCs w:val="18"/>
    </w:rPr>
  </w:style>
  <w:style w:type="paragraph" w:customStyle="1" w:styleId="Paragraphedeliste2">
    <w:name w:val="Paragraphe de liste2"/>
    <w:basedOn w:val="Normal"/>
    <w:rsid w:val="00DE64AA"/>
    <w:pPr>
      <w:suppressAutoHyphens/>
      <w:ind w:left="720"/>
      <w:contextualSpacing/>
    </w:pPr>
    <w:rPr>
      <w:kern w:val="1"/>
    </w:rPr>
  </w:style>
  <w:style w:type="paragraph" w:customStyle="1" w:styleId="Paragraphedeliste3">
    <w:name w:val="Paragraphe de liste3"/>
    <w:basedOn w:val="Normal"/>
    <w:rsid w:val="0047194F"/>
    <w:pPr>
      <w:suppressAutoHyphens/>
      <w:ind w:left="720"/>
      <w:contextualSpacing/>
    </w:pPr>
    <w:rPr>
      <w:kern w:val="1"/>
    </w:rPr>
  </w:style>
  <w:style w:type="paragraph" w:customStyle="1" w:styleId="CVMissionDescription">
    <w:name w:val="CV Mission Description"/>
    <w:basedOn w:val="Normal"/>
    <w:rsid w:val="0047194F"/>
    <w:pPr>
      <w:suppressAutoHyphens/>
      <w:spacing w:after="120" w:line="100" w:lineRule="atLeast"/>
      <w:jc w:val="both"/>
    </w:pPr>
    <w:rPr>
      <w:rFonts w:ascii="Segoe UI" w:hAnsi="Segoe UI"/>
      <w:iCs/>
      <w:kern w:val="1"/>
      <w:szCs w:val="18"/>
    </w:rPr>
  </w:style>
  <w:style w:type="character" w:styleId="Lienhypertexte">
    <w:name w:val="Hyperlink"/>
    <w:rsid w:val="00B27248"/>
    <w:rPr>
      <w:color w:val="000080"/>
      <w:u w:val="single"/>
    </w:rPr>
  </w:style>
  <w:style w:type="paragraph" w:customStyle="1" w:styleId="Sous-tche">
    <w:name w:val="Sous-tâche"/>
    <w:basedOn w:val="Normal"/>
    <w:rsid w:val="00552115"/>
    <w:pPr>
      <w:suppressAutoHyphens/>
      <w:spacing w:before="60"/>
    </w:pPr>
    <w:rPr>
      <w:rFonts w:cs="Arial"/>
      <w:kern w:val="1"/>
      <w:sz w:val="22"/>
      <w:lang w:val="en-GB"/>
    </w:rPr>
  </w:style>
  <w:style w:type="paragraph" w:customStyle="1" w:styleId="Tche">
    <w:name w:val="Tâche"/>
    <w:basedOn w:val="Normal"/>
    <w:rsid w:val="00552115"/>
    <w:pPr>
      <w:suppressAutoHyphens/>
      <w:ind w:left="1134"/>
    </w:pPr>
    <w:rPr>
      <w:rFonts w:cs="Arial"/>
      <w:kern w:val="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2267">
      <w:bodyDiv w:val="1"/>
      <w:marLeft w:val="0"/>
      <w:marRight w:val="0"/>
      <w:marTop w:val="0"/>
      <w:marBottom w:val="0"/>
      <w:divBdr>
        <w:top w:val="none" w:sz="0" w:space="0" w:color="auto"/>
        <w:left w:val="none" w:sz="0" w:space="0" w:color="auto"/>
        <w:bottom w:val="none" w:sz="0" w:space="0" w:color="auto"/>
        <w:right w:val="none" w:sz="0" w:space="0" w:color="auto"/>
      </w:divBdr>
    </w:div>
    <w:div w:id="532231136">
      <w:bodyDiv w:val="1"/>
      <w:marLeft w:val="0"/>
      <w:marRight w:val="0"/>
      <w:marTop w:val="0"/>
      <w:marBottom w:val="0"/>
      <w:divBdr>
        <w:top w:val="none" w:sz="0" w:space="0" w:color="auto"/>
        <w:left w:val="none" w:sz="0" w:space="0" w:color="auto"/>
        <w:bottom w:val="none" w:sz="0" w:space="0" w:color="auto"/>
        <w:right w:val="none" w:sz="0" w:space="0" w:color="auto"/>
      </w:divBdr>
    </w:div>
    <w:div w:id="853686507">
      <w:bodyDiv w:val="1"/>
      <w:marLeft w:val="0"/>
      <w:marRight w:val="0"/>
      <w:marTop w:val="0"/>
      <w:marBottom w:val="0"/>
      <w:divBdr>
        <w:top w:val="none" w:sz="0" w:space="0" w:color="auto"/>
        <w:left w:val="none" w:sz="0" w:space="0" w:color="auto"/>
        <w:bottom w:val="none" w:sz="0" w:space="0" w:color="auto"/>
        <w:right w:val="none" w:sz="0" w:space="0" w:color="auto"/>
      </w:divBdr>
    </w:div>
    <w:div w:id="1170676097">
      <w:bodyDiv w:val="1"/>
      <w:marLeft w:val="0"/>
      <w:marRight w:val="0"/>
      <w:marTop w:val="0"/>
      <w:marBottom w:val="0"/>
      <w:divBdr>
        <w:top w:val="none" w:sz="0" w:space="0" w:color="auto"/>
        <w:left w:val="none" w:sz="0" w:space="0" w:color="auto"/>
        <w:bottom w:val="none" w:sz="0" w:space="0" w:color="auto"/>
        <w:right w:val="none" w:sz="0" w:space="0" w:color="auto"/>
      </w:divBdr>
    </w:div>
    <w:div w:id="1294867682">
      <w:bodyDiv w:val="1"/>
      <w:marLeft w:val="0"/>
      <w:marRight w:val="0"/>
      <w:marTop w:val="0"/>
      <w:marBottom w:val="0"/>
      <w:divBdr>
        <w:top w:val="none" w:sz="0" w:space="0" w:color="auto"/>
        <w:left w:val="none" w:sz="0" w:space="0" w:color="auto"/>
        <w:bottom w:val="none" w:sz="0" w:space="0" w:color="auto"/>
        <w:right w:val="none" w:sz="0" w:space="0" w:color="auto"/>
      </w:divBdr>
    </w:div>
    <w:div w:id="1335913343">
      <w:bodyDiv w:val="1"/>
      <w:marLeft w:val="0"/>
      <w:marRight w:val="0"/>
      <w:marTop w:val="0"/>
      <w:marBottom w:val="0"/>
      <w:divBdr>
        <w:top w:val="none" w:sz="0" w:space="0" w:color="auto"/>
        <w:left w:val="none" w:sz="0" w:space="0" w:color="auto"/>
        <w:bottom w:val="none" w:sz="0" w:space="0" w:color="auto"/>
        <w:right w:val="none" w:sz="0" w:space="0" w:color="auto"/>
      </w:divBdr>
    </w:div>
    <w:div w:id="19093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pay.vn/"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1119</Words>
  <Characters>6382</Characters>
  <Application>Microsoft Office Word</Application>
  <DocSecurity>0</DocSecurity>
  <Lines>53</Lines>
  <Paragraphs>14</Paragraphs>
  <ScaleCrop>false</ScaleCrop>
  <HeadingPairs>
    <vt:vector size="2" baseType="variant">
      <vt:variant>
        <vt:lpstr>Titre</vt:lpstr>
      </vt:variant>
      <vt:variant>
        <vt:i4>1</vt:i4>
      </vt:variant>
    </vt:vector>
  </HeadingPairs>
  <TitlesOfParts>
    <vt:vector size="1" baseType="lpstr">
      <vt:lpstr/>
    </vt:vector>
  </TitlesOfParts>
  <Company>GFI Informatique</Company>
  <LinksUpToDate>false</LinksUpToDate>
  <CharactersWithSpaces>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Gfi Informatique</dc:creator>
  <cp:lastModifiedBy>Gregory Anne</cp:lastModifiedBy>
  <cp:revision>12</cp:revision>
  <cp:lastPrinted>2011-10-25T10:17:00Z</cp:lastPrinted>
  <dcterms:created xsi:type="dcterms:W3CDTF">2015-07-09T13:19:00Z</dcterms:created>
  <dcterms:modified xsi:type="dcterms:W3CDTF">2015-10-07T20:50:00Z</dcterms:modified>
</cp:coreProperties>
</file>